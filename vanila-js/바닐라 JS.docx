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B8D6D" w14:textId="4EDF9821" w:rsidR="00146F57" w:rsidRDefault="00F5630E">
      <w:pPr>
        <w:rPr>
          <w:b/>
          <w:bCs/>
        </w:rPr>
      </w:pPr>
      <w:r w:rsidRPr="00F5630E">
        <w:rPr>
          <w:b/>
          <w:bCs/>
        </w:rPr>
        <w:t>#1.0 Why JS?</w:t>
      </w:r>
    </w:p>
    <w:p w14:paraId="72DC132F" w14:textId="2E02450E" w:rsidR="00F5630E" w:rsidRDefault="00F5630E" w:rsidP="00F5630E">
      <w:pPr>
        <w:pStyle w:val="a3"/>
        <w:numPr>
          <w:ilvl w:val="0"/>
          <w:numId w:val="1"/>
        </w:numPr>
        <w:ind w:leftChars="0"/>
      </w:pPr>
      <w:r>
        <w:t>JavaScript</w:t>
      </w:r>
      <w:r>
        <w:rPr>
          <w:rFonts w:hint="eastAsia"/>
        </w:rPr>
        <w:t xml:space="preserve">란 </w:t>
      </w:r>
      <w:r>
        <w:t xml:space="preserve">? </w:t>
      </w:r>
      <w:r>
        <w:rPr>
          <w:rFonts w:hint="eastAsia"/>
        </w:rPr>
        <w:t>웹에서 쓰이는 하나뿐인 프로그래밍 언어</w:t>
      </w:r>
      <w:r>
        <w:t xml:space="preserve">. </w:t>
      </w:r>
      <w:r>
        <w:rPr>
          <w:rFonts w:hint="eastAsia"/>
        </w:rPr>
        <w:t>왜 하나뿐일까?</w:t>
      </w:r>
      <w:r>
        <w:t xml:space="preserve"> </w:t>
      </w:r>
      <w:r>
        <w:rPr>
          <w:rFonts w:hint="eastAsia"/>
        </w:rPr>
        <w:t>옵션이 하나뿐이기 때문!</w:t>
      </w:r>
      <w:r>
        <w:t xml:space="preserve"> </w:t>
      </w:r>
      <w:r>
        <w:rPr>
          <w:rFonts w:hint="eastAsia"/>
        </w:rPr>
        <w:t xml:space="preserve">웹에서 웹사이트를 만들고 </w:t>
      </w:r>
      <w:r>
        <w:t>interactive</w:t>
      </w:r>
      <w:r>
        <w:rPr>
          <w:rFonts w:hint="eastAsia"/>
        </w:rPr>
        <w:t xml:space="preserve">한 것을 만들고 </w:t>
      </w:r>
      <w:proofErr w:type="spellStart"/>
      <w:r>
        <w:rPr>
          <w:rFonts w:hint="eastAsia"/>
        </w:rPr>
        <w:t>싶을때</w:t>
      </w:r>
      <w:proofErr w:type="spellEnd"/>
      <w:r>
        <w:rPr>
          <w:rFonts w:hint="eastAsia"/>
        </w:rPr>
        <w:t xml:space="preserve"> 쓴다.</w:t>
      </w:r>
      <w:r>
        <w:t xml:space="preserve"> </w:t>
      </w:r>
    </w:p>
    <w:p w14:paraId="750E4B58" w14:textId="0D636B0F" w:rsidR="00F5630E" w:rsidRDefault="00F5630E" w:rsidP="00F5630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여러가지 언어가 있지만,</w:t>
      </w:r>
      <w:r>
        <w:t xml:space="preserve"> </w:t>
      </w:r>
      <w:proofErr w:type="spellStart"/>
      <w:r>
        <w:rPr>
          <w:rFonts w:hint="eastAsia"/>
        </w:rPr>
        <w:t>프론트엔드에서는</w:t>
      </w:r>
      <w:proofErr w:type="spellEnd"/>
      <w:r>
        <w:rPr>
          <w:rFonts w:hint="eastAsia"/>
        </w:rPr>
        <w:t xml:space="preserve"> 자바스크립트 필수임.</w:t>
      </w:r>
      <w:r>
        <w:t xml:space="preserve"> </w:t>
      </w:r>
    </w:p>
    <w:p w14:paraId="40F5DDFD" w14:textId="4BB40FF3" w:rsidR="00F5630E" w:rsidRDefault="00F5630E" w:rsidP="00F563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좋은 점은 </w:t>
      </w:r>
      <w:r>
        <w:t>fragmentation</w:t>
      </w:r>
      <w:r>
        <w:rPr>
          <w:rFonts w:hint="eastAsia"/>
        </w:rPr>
        <w:t>이 없다.</w:t>
      </w:r>
      <w:r>
        <w:t>(</w:t>
      </w:r>
      <w:r>
        <w:rPr>
          <w:rFonts w:hint="eastAsia"/>
        </w:rPr>
        <w:t>분열)</w:t>
      </w:r>
      <w:r>
        <w:t xml:space="preserve"> </w:t>
      </w:r>
      <w:r>
        <w:rPr>
          <w:rFonts w:hint="eastAsia"/>
        </w:rPr>
        <w:t xml:space="preserve">웹사이트를 하는 사람은 </w:t>
      </w:r>
      <w:r>
        <w:t>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아니까 같은 언어를 이용하여 말할 수 있다.</w:t>
      </w:r>
    </w:p>
    <w:p w14:paraId="55D4C49A" w14:textId="26CBEF15" w:rsidR="00F5630E" w:rsidRDefault="00F5630E" w:rsidP="00F563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단점도 존재한다.</w:t>
      </w:r>
      <w:r>
        <w:t xml:space="preserve"> </w:t>
      </w:r>
      <w:r>
        <w:rPr>
          <w:rFonts w:hint="eastAsia"/>
        </w:rPr>
        <w:t xml:space="preserve">갇힐 때도 있고 </w:t>
      </w:r>
      <w:proofErr w:type="spellStart"/>
      <w:r>
        <w:rPr>
          <w:rFonts w:hint="eastAsia"/>
        </w:rPr>
        <w:t>할수있는게</w:t>
      </w:r>
      <w:proofErr w:type="spellEnd"/>
      <w:r>
        <w:rPr>
          <w:rFonts w:hint="eastAsia"/>
        </w:rPr>
        <w:t xml:space="preserve"> 없을 때도 있다.</w:t>
      </w:r>
      <w:r>
        <w:t xml:space="preserve"> </w:t>
      </w:r>
      <w:r>
        <w:rPr>
          <w:rFonts w:hint="eastAsia"/>
        </w:rPr>
        <w:t>바꾸거나 업데이트,</w:t>
      </w:r>
      <w:r>
        <w:t xml:space="preserve"> </w:t>
      </w:r>
      <w:proofErr w:type="spellStart"/>
      <w:r>
        <w:rPr>
          <w:rFonts w:hint="eastAsia"/>
        </w:rPr>
        <w:t>원하는걸로</w:t>
      </w:r>
      <w:proofErr w:type="spellEnd"/>
      <w:r>
        <w:rPr>
          <w:rFonts w:hint="eastAsia"/>
        </w:rPr>
        <w:t xml:space="preserve"> 교체 못함.</w:t>
      </w:r>
      <w:r>
        <w:t xml:space="preserve"> </w:t>
      </w:r>
    </w:p>
    <w:p w14:paraId="789FB8FD" w14:textId="019861F3" w:rsidR="00F5630E" w:rsidRDefault="00F5630E" w:rsidP="00F5630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 xml:space="preserve"> 장점은 웹은 빠르게 발전하기 때문에 </w:t>
      </w:r>
      <w:r>
        <w:t>JS</w:t>
      </w:r>
      <w:r>
        <w:rPr>
          <w:rFonts w:hint="eastAsia"/>
        </w:rPr>
        <w:t>도 빠르게 발전하고 막강해지고 영향력이 커지고 있다.</w:t>
      </w:r>
      <w:r>
        <w:t xml:space="preserve"> </w:t>
      </w:r>
      <w:r>
        <w:rPr>
          <w:rFonts w:hint="eastAsia"/>
        </w:rPr>
        <w:t xml:space="preserve">그리고 대체할 언어가 없다 </w:t>
      </w:r>
      <w:r>
        <w:t xml:space="preserve">!! </w:t>
      </w:r>
    </w:p>
    <w:p w14:paraId="203158CC" w14:textId="33241AFA" w:rsidR="00F5630E" w:rsidRDefault="00F5630E"/>
    <w:p w14:paraId="0B2BAD3C" w14:textId="25A1840E" w:rsidR="00F5630E" w:rsidRDefault="00F5630E"/>
    <w:p w14:paraId="4053DBD6" w14:textId="6ECD56AD" w:rsidR="00F5630E" w:rsidRPr="00F5630E" w:rsidRDefault="00F5630E">
      <w:pPr>
        <w:rPr>
          <w:b/>
          <w:bCs/>
        </w:rPr>
      </w:pPr>
      <w:r w:rsidRPr="00F5630E">
        <w:rPr>
          <w:b/>
          <w:bCs/>
        </w:rPr>
        <w:t xml:space="preserve">#1.1 </w:t>
      </w:r>
      <w:proofErr w:type="gramStart"/>
      <w:r w:rsidRPr="00F5630E">
        <w:rPr>
          <w:b/>
          <w:bCs/>
        </w:rPr>
        <w:t>Super Powers</w:t>
      </w:r>
      <w:proofErr w:type="gramEnd"/>
      <w:r w:rsidRPr="00F5630E">
        <w:rPr>
          <w:b/>
          <w:bCs/>
        </w:rPr>
        <w:t xml:space="preserve"> of JS</w:t>
      </w:r>
    </w:p>
    <w:p w14:paraId="744F9E23" w14:textId="23A5A660" w:rsidR="00F5630E" w:rsidRDefault="00F5630E" w:rsidP="00F563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위치나 날씨 가져오기.</w:t>
      </w:r>
      <w:r>
        <w:t xml:space="preserve"> </w:t>
      </w:r>
      <w:r>
        <w:rPr>
          <w:rFonts w:hint="eastAsia"/>
        </w:rPr>
        <w:t>할일 목록 만들 수 있다.</w:t>
      </w:r>
      <w:r>
        <w:t xml:space="preserve"> </w:t>
      </w:r>
      <w:r>
        <w:rPr>
          <w:rFonts w:hint="eastAsia"/>
        </w:rPr>
        <w:t>실시간을 만들 수 있다.</w:t>
      </w:r>
      <w:r>
        <w:t>(</w:t>
      </w:r>
      <w:r>
        <w:rPr>
          <w:rFonts w:hint="eastAsia"/>
        </w:rPr>
        <w:t xml:space="preserve">실시간 </w:t>
      </w:r>
      <w:proofErr w:type="spellStart"/>
      <w:r>
        <w:rPr>
          <w:rFonts w:hint="eastAsia"/>
        </w:rPr>
        <w:t>채팅같은거</w:t>
      </w:r>
      <w:proofErr w:type="spellEnd"/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휴대폰에서도 작동할 수 있는 앱 만들 수 있음.</w:t>
      </w:r>
    </w:p>
    <w:p w14:paraId="24EC743D" w14:textId="153C2393" w:rsidR="00F5630E" w:rsidRDefault="00F5630E" w:rsidP="00F5630E">
      <w:pPr>
        <w:pStyle w:val="a3"/>
        <w:numPr>
          <w:ilvl w:val="0"/>
          <w:numId w:val="2"/>
        </w:numPr>
        <w:ind w:leftChars="0"/>
      </w:pPr>
      <w:r>
        <w:t xml:space="preserve">impact </w:t>
      </w:r>
      <w:proofErr w:type="spellStart"/>
      <w:r>
        <w:t>js</w:t>
      </w:r>
      <w:proofErr w:type="spellEnd"/>
      <w:r>
        <w:t xml:space="preserve"> : frame work </w:t>
      </w:r>
      <w:r>
        <w:rPr>
          <w:rFonts w:hint="eastAsia"/>
        </w:rPr>
        <w:t xml:space="preserve">또는 </w:t>
      </w:r>
      <w:r>
        <w:t>library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게임</w:t>
      </w:r>
    </w:p>
    <w:p w14:paraId="3F2D7F84" w14:textId="19154E5B" w:rsidR="00F5630E" w:rsidRDefault="00F5630E" w:rsidP="00F563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는 </w:t>
      </w:r>
      <w:r>
        <w:t>interactive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모든것에</w:t>
      </w:r>
      <w:proofErr w:type="spellEnd"/>
      <w:r>
        <w:rPr>
          <w:rFonts w:hint="eastAsia"/>
        </w:rPr>
        <w:t xml:space="preserve"> 사용됨.</w:t>
      </w:r>
      <w:r>
        <w:t xml:space="preserve"> </w:t>
      </w:r>
      <w:r>
        <w:rPr>
          <w:rFonts w:hint="eastAsia"/>
        </w:rPr>
        <w:t xml:space="preserve">웹에서만 사용하는게 아님 </w:t>
      </w:r>
      <w:r>
        <w:t xml:space="preserve">!! </w:t>
      </w:r>
    </w:p>
    <w:p w14:paraId="1DE38E86" w14:textId="3DDF6606" w:rsidR="00F5630E" w:rsidRDefault="00F5630E"/>
    <w:p w14:paraId="3E59C8A0" w14:textId="157270CD" w:rsidR="00F5630E" w:rsidRDefault="00F5630E"/>
    <w:p w14:paraId="625E37AC" w14:textId="22087441" w:rsidR="00F5630E" w:rsidRPr="00F5630E" w:rsidRDefault="00F5630E">
      <w:pPr>
        <w:rPr>
          <w:b/>
          <w:bCs/>
        </w:rPr>
      </w:pPr>
      <w:r w:rsidRPr="00F5630E">
        <w:rPr>
          <w:b/>
          <w:bCs/>
        </w:rPr>
        <w:t>#1.2 ES5, ES6 ES....WTF!?!?!</w:t>
      </w:r>
    </w:p>
    <w:p w14:paraId="3960A294" w14:textId="2D26BD0D" w:rsidR="00F5630E" w:rsidRDefault="00F5630E" w:rsidP="00F5630E">
      <w:pPr>
        <w:pStyle w:val="a3"/>
        <w:numPr>
          <w:ilvl w:val="0"/>
          <w:numId w:val="3"/>
        </w:numPr>
        <w:ind w:leftChars="0"/>
      </w:pPr>
      <w:proofErr w:type="spellStart"/>
      <w:r>
        <w:t>ECMAScrip</w:t>
      </w:r>
      <w:proofErr w:type="spellEnd"/>
      <w:r>
        <w:t xml:space="preserve"> : Specification</w:t>
      </w:r>
      <w:r>
        <w:rPr>
          <w:rFonts w:hint="eastAsia"/>
        </w:rPr>
        <w:t xml:space="preserve">의 명칭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.</w:t>
      </w:r>
      <w:r>
        <w:t xml:space="preserve"> ES5</w:t>
      </w:r>
      <w:r>
        <w:rPr>
          <w:rFonts w:hint="eastAsia"/>
        </w:rPr>
        <w:t xml:space="preserve">는 </w:t>
      </w:r>
      <w:r>
        <w:t>ECMAScript5</w:t>
      </w:r>
      <w:r>
        <w:rPr>
          <w:rFonts w:hint="eastAsia"/>
        </w:rPr>
        <w:t>를 말한다.</w:t>
      </w:r>
      <w:r>
        <w:t xml:space="preserve"> </w:t>
      </w:r>
      <w:r>
        <w:rPr>
          <w:rFonts w:hint="eastAsia"/>
        </w:rPr>
        <w:t xml:space="preserve">이건 </w:t>
      </w:r>
      <w:r>
        <w:t>Specification</w:t>
      </w:r>
      <w:r>
        <w:rPr>
          <w:rFonts w:hint="eastAsia"/>
        </w:rPr>
        <w:t>에 대한 업데이트이다.</w:t>
      </w:r>
      <w:r>
        <w:t xml:space="preserve"> ES5 ES6</w:t>
      </w:r>
      <w:r>
        <w:rPr>
          <w:rFonts w:hint="eastAsia"/>
        </w:rPr>
        <w:t xml:space="preserve">는 그냥 </w:t>
      </w:r>
      <w:r>
        <w:t>Specification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버젼을</w:t>
      </w:r>
      <w:proofErr w:type="spellEnd"/>
      <w:r>
        <w:rPr>
          <w:rFonts w:hint="eastAsia"/>
        </w:rPr>
        <w:t xml:space="preserve"> 나타냄.</w:t>
      </w:r>
    </w:p>
    <w:p w14:paraId="422F5FFC" w14:textId="2E285CD6" w:rsidR="00F5630E" w:rsidRPr="00F5630E" w:rsidRDefault="00F5630E" w:rsidP="00F5630E">
      <w:pPr>
        <w:pStyle w:val="a3"/>
        <w:ind w:leftChars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구글 크롬이 </w:t>
      </w:r>
      <w:r>
        <w:t>ES6</w:t>
      </w:r>
      <w:r>
        <w:rPr>
          <w:rFonts w:hint="eastAsia"/>
        </w:rPr>
        <w:t xml:space="preserve">를 사용한다면 </w:t>
      </w:r>
      <w:proofErr w:type="spellStart"/>
      <w:r>
        <w:rPr>
          <w:rFonts w:hint="eastAsia"/>
        </w:rPr>
        <w:t>구글크롬</w:t>
      </w:r>
      <w:proofErr w:type="spellEnd"/>
      <w:r>
        <w:rPr>
          <w:rFonts w:hint="eastAsia"/>
        </w:rPr>
        <w:t xml:space="preserve"> 개발자들이 새로운 </w:t>
      </w:r>
      <w:proofErr w:type="spellStart"/>
      <w:r>
        <w:t>Specificationd</w:t>
      </w:r>
      <w:proofErr w:type="spellEnd"/>
      <w:r>
        <w:rPr>
          <w:rFonts w:hint="eastAsia"/>
        </w:rPr>
        <w:t>을 시행했다고 볼 수 있는 것.</w:t>
      </w:r>
      <w:r>
        <w:t xml:space="preserve"> </w:t>
      </w:r>
      <w:r>
        <w:rPr>
          <w:rFonts w:hint="eastAsia"/>
        </w:rPr>
        <w:t xml:space="preserve">새로운 안내문을 </w:t>
      </w:r>
      <w:proofErr w:type="spellStart"/>
      <w:r>
        <w:rPr>
          <w:rFonts w:hint="eastAsia"/>
        </w:rPr>
        <w:t>발행한것과</w:t>
      </w:r>
      <w:proofErr w:type="spellEnd"/>
      <w:r>
        <w:rPr>
          <w:rFonts w:hint="eastAsia"/>
        </w:rPr>
        <w:t xml:space="preserve"> 같다.</w:t>
      </w:r>
    </w:p>
    <w:p w14:paraId="6241CFEA" w14:textId="7724A96E" w:rsidR="00F5630E" w:rsidRDefault="00F5630E" w:rsidP="00F563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pecification</w:t>
      </w:r>
      <w:r>
        <w:rPr>
          <w:rFonts w:hint="eastAsia"/>
        </w:rPr>
        <w:t xml:space="preserve">이란 </w:t>
      </w:r>
      <w:r>
        <w:t>JS</w:t>
      </w:r>
      <w:r>
        <w:rPr>
          <w:rFonts w:hint="eastAsia"/>
        </w:rPr>
        <w:t xml:space="preserve">는 꽤나 중앙 </w:t>
      </w:r>
      <w:proofErr w:type="spellStart"/>
      <w:r>
        <w:rPr>
          <w:rFonts w:hint="eastAsia"/>
        </w:rPr>
        <w:t>집중화되어있어서</w:t>
      </w:r>
      <w:proofErr w:type="spellEnd"/>
      <w:r>
        <w:rPr>
          <w:rFonts w:hint="eastAsia"/>
        </w:rPr>
        <w:t xml:space="preserve"> 누군가 업데이트를 하면 모든 브라우저에서 작동을 하게 된다.</w:t>
      </w:r>
      <w:r>
        <w:t xml:space="preserve"> JS</w:t>
      </w:r>
      <w:r>
        <w:rPr>
          <w:rFonts w:hint="eastAsia"/>
        </w:rPr>
        <w:t xml:space="preserve">는 </w:t>
      </w:r>
      <w:r>
        <w:t>specification</w:t>
      </w:r>
      <w:r>
        <w:rPr>
          <w:rFonts w:hint="eastAsia"/>
        </w:rPr>
        <w:t>인데 체계 매뉴얼</w:t>
      </w:r>
      <w:r>
        <w:t>(</w:t>
      </w:r>
      <w:r>
        <w:rPr>
          <w:rFonts w:hint="eastAsia"/>
        </w:rPr>
        <w:t>안내책자)같은 것이다.</w:t>
      </w:r>
      <w:r>
        <w:t xml:space="preserve"> </w:t>
      </w:r>
      <w:r>
        <w:rPr>
          <w:rFonts w:hint="eastAsia"/>
        </w:rPr>
        <w:t xml:space="preserve">이걸 읽고 이대로 적으면 이러한 창이 띄워집니다 </w:t>
      </w:r>
      <w:r>
        <w:t xml:space="preserve">~ </w:t>
      </w:r>
      <w:r>
        <w:rPr>
          <w:rFonts w:hint="eastAsia"/>
        </w:rPr>
        <w:t>와 같은.</w:t>
      </w:r>
      <w:r>
        <w:t xml:space="preserve"> </w:t>
      </w:r>
      <w:r>
        <w:rPr>
          <w:rFonts w:hint="eastAsia"/>
        </w:rPr>
        <w:t xml:space="preserve">설명문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</w:t>
      </w:r>
      <w:r>
        <w:t xml:space="preserve">!! </w:t>
      </w:r>
      <w:r>
        <w:rPr>
          <w:rFonts w:hint="eastAsia"/>
        </w:rPr>
        <w:t xml:space="preserve">많은 사람들에게 검증 받은 </w:t>
      </w:r>
      <w:r>
        <w:t>!</w:t>
      </w:r>
    </w:p>
    <w:p w14:paraId="5484CAE9" w14:textId="39078245" w:rsidR="00F5630E" w:rsidRDefault="00F5630E" w:rsidP="00F563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브라우저(크롬,</w:t>
      </w:r>
      <w:r>
        <w:t xml:space="preserve"> </w:t>
      </w:r>
      <w:r>
        <w:rPr>
          <w:rFonts w:hint="eastAsia"/>
        </w:rPr>
        <w:t xml:space="preserve">인터넷 </w:t>
      </w:r>
      <w:proofErr w:type="spellStart"/>
      <w:r>
        <w:rPr>
          <w:rFonts w:hint="eastAsia"/>
        </w:rPr>
        <w:t>익스플로어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사파리 등</w:t>
      </w:r>
      <w:r>
        <w:t>)</w:t>
      </w:r>
      <w:r>
        <w:rPr>
          <w:rFonts w:hint="eastAsia"/>
        </w:rPr>
        <w:t xml:space="preserve">는 이 </w:t>
      </w:r>
      <w:r>
        <w:t>specification</w:t>
      </w:r>
      <w:r>
        <w:rPr>
          <w:rFonts w:hint="eastAsia"/>
        </w:rPr>
        <w:t>을 받아서 자기들 방식으로 실행한다.</w:t>
      </w:r>
      <w:r>
        <w:t xml:space="preserve"> </w:t>
      </w:r>
      <w:r>
        <w:rPr>
          <w:rFonts w:hint="eastAsia"/>
        </w:rPr>
        <w:t>같은 결과를 이루려 노력하지만 각자 방식으로 실행함.</w:t>
      </w:r>
    </w:p>
    <w:p w14:paraId="701D6FB3" w14:textId="6819DB11" w:rsidR="00F5630E" w:rsidRDefault="00F5630E" w:rsidP="00F563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바닐라 자바스크립트는 </w:t>
      </w:r>
      <w:r>
        <w:t>JS</w:t>
      </w:r>
      <w:r>
        <w:rPr>
          <w:rFonts w:hint="eastAsia"/>
        </w:rPr>
        <w:t xml:space="preserve">의 한 종류로 </w:t>
      </w:r>
      <w:r>
        <w:t>library</w:t>
      </w:r>
      <w:r>
        <w:rPr>
          <w:rFonts w:hint="eastAsia"/>
        </w:rPr>
        <w:t>가 없는 것을 이야기한다.</w:t>
      </w:r>
      <w:r>
        <w:t xml:space="preserve"> </w:t>
      </w:r>
      <w:r>
        <w:rPr>
          <w:rFonts w:hint="eastAsia"/>
        </w:rPr>
        <w:t xml:space="preserve">화장이 없는 </w:t>
      </w:r>
      <w:r>
        <w:t>JS</w:t>
      </w:r>
      <w:r>
        <w:rPr>
          <w:rFonts w:hint="eastAsia"/>
        </w:rPr>
        <w:t xml:space="preserve"> 도움이 없는 </w:t>
      </w:r>
      <w:r>
        <w:t>JS</w:t>
      </w:r>
      <w:r>
        <w:rPr>
          <w:rFonts w:hint="eastAsia"/>
        </w:rPr>
        <w:t xml:space="preserve"> 날것의 </w:t>
      </w:r>
      <w:r>
        <w:t>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말한다.</w:t>
      </w:r>
      <w:r>
        <w:t xml:space="preserve"> </w:t>
      </w:r>
    </w:p>
    <w:p w14:paraId="755165F8" w14:textId="77777777" w:rsidR="00F5630E" w:rsidRDefault="00F5630E" w:rsidP="00F5630E">
      <w:pPr>
        <w:pStyle w:val="a3"/>
        <w:ind w:leftChars="0"/>
      </w:pPr>
    </w:p>
    <w:p w14:paraId="69670B40" w14:textId="3127818C" w:rsidR="00F5630E" w:rsidRDefault="00F5630E"/>
    <w:p w14:paraId="53A1B5E5" w14:textId="7DCBEA74" w:rsidR="00F5630E" w:rsidRDefault="00F5630E"/>
    <w:p w14:paraId="12EE634C" w14:textId="0300ECFA" w:rsidR="00F5630E" w:rsidRPr="00F5630E" w:rsidRDefault="00F5630E" w:rsidP="00F5630E">
      <w:pPr>
        <w:tabs>
          <w:tab w:val="left" w:pos="3938"/>
        </w:tabs>
        <w:rPr>
          <w:b/>
          <w:bCs/>
        </w:rPr>
      </w:pPr>
      <w:r w:rsidRPr="00F5630E">
        <w:rPr>
          <w:b/>
          <w:bCs/>
        </w:rPr>
        <w:t xml:space="preserve">#1.3 </w:t>
      </w:r>
      <w:proofErr w:type="spellStart"/>
      <w:r w:rsidRPr="00F5630E">
        <w:rPr>
          <w:b/>
          <w:bCs/>
        </w:rPr>
        <w:t>VanillaJS</w:t>
      </w:r>
      <w:proofErr w:type="spellEnd"/>
    </w:p>
    <w:p w14:paraId="40E7635F" w14:textId="6F046DF1" w:rsidR="00F5630E" w:rsidRDefault="00F5630E" w:rsidP="00F563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업데이트를 할 수 없는 오래된 </w:t>
      </w:r>
      <w:proofErr w:type="spellStart"/>
      <w:r>
        <w:rPr>
          <w:rFonts w:hint="eastAsia"/>
        </w:rPr>
        <w:t>버젼</w:t>
      </w:r>
      <w:proofErr w:type="spellEnd"/>
      <w:r>
        <w:rPr>
          <w:rFonts w:hint="eastAsia"/>
        </w:rPr>
        <w:t xml:space="preserve"> 같은 경우에는 우리가 그것을 모두 바꿀 수 없다.</w:t>
      </w:r>
      <w:r>
        <w:t xml:space="preserve"> 180</w:t>
      </w:r>
      <w:r>
        <w:rPr>
          <w:rFonts w:hint="eastAsia"/>
        </w:rPr>
        <w:t>도 다르거나 모던하게 바꿔줄 수 없다.</w:t>
      </w:r>
      <w:r>
        <w:t xml:space="preserve">  </w:t>
      </w:r>
      <w:r>
        <w:rPr>
          <w:rFonts w:hint="eastAsia"/>
        </w:rPr>
        <w:t>만약 그럼 엄청나게 많은 인터넷 사이트들이 망가진다(</w:t>
      </w:r>
      <w:proofErr w:type="spellStart"/>
      <w:r>
        <w:rPr>
          <w:rFonts w:hint="eastAsia"/>
        </w:rPr>
        <w:t>엑박이</w:t>
      </w:r>
      <w:proofErr w:type="spellEnd"/>
      <w:r>
        <w:rPr>
          <w:rFonts w:hint="eastAsia"/>
        </w:rPr>
        <w:t xml:space="preserve"> 뜸)</w:t>
      </w:r>
    </w:p>
    <w:p w14:paraId="17FA987C" w14:textId="20E2E4CE" w:rsidR="00F5630E" w:rsidRDefault="00F5630E" w:rsidP="00F563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바닐라 자바스크립트는 브라우저를 통해 우리에게 제공된 </w:t>
      </w:r>
      <w:r>
        <w:t>JS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온갖 임시방편과 지저분한 것들.</w:t>
      </w:r>
      <w:r>
        <w:t>(</w:t>
      </w:r>
      <w:r>
        <w:rPr>
          <w:rFonts w:hint="eastAsia"/>
        </w:rPr>
        <w:t xml:space="preserve">항상 사람들이 바닐라 </w:t>
      </w:r>
      <w:r>
        <w:t>JS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언급하는거임</w:t>
      </w:r>
      <w:proofErr w:type="spellEnd"/>
      <w:r>
        <w:rPr>
          <w:rFonts w:hint="eastAsia"/>
        </w:rPr>
        <w:t>.)</w:t>
      </w:r>
    </w:p>
    <w:p w14:paraId="3B7082A3" w14:textId="516A32D8" w:rsidR="00F5630E" w:rsidRDefault="00F5630E" w:rsidP="00F563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어떤 사람은 바닐라 대신 커피 스크립트(</w:t>
      </w:r>
      <w:r>
        <w:t>JS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섹시버전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배우고,</w:t>
      </w:r>
      <w:r>
        <w:t xml:space="preserve"> </w:t>
      </w:r>
      <w:r>
        <w:rPr>
          <w:rFonts w:hint="eastAsia"/>
        </w:rPr>
        <w:t xml:space="preserve">어떤 사람은 </w:t>
      </w:r>
      <w:r>
        <w:t>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엄청 현대적으로 바꾸는 법을 배우기도하고,</w:t>
      </w:r>
      <w:r>
        <w:t xml:space="preserve"> </w:t>
      </w:r>
      <w:r>
        <w:rPr>
          <w:rFonts w:hint="eastAsia"/>
        </w:rPr>
        <w:t xml:space="preserve">어떤 사람은 묶는 법을 배운다. </w:t>
      </w:r>
    </w:p>
    <w:p w14:paraId="722D6FF1" w14:textId="04D0BEA6" w:rsidR="00F5630E" w:rsidRDefault="00F5630E" w:rsidP="00F5630E">
      <w:pPr>
        <w:pStyle w:val="a3"/>
        <w:numPr>
          <w:ilvl w:val="0"/>
          <w:numId w:val="4"/>
        </w:numPr>
        <w:ind w:leftChars="0"/>
      </w:pPr>
      <w:r>
        <w:t>library</w:t>
      </w:r>
      <w:r>
        <w:rPr>
          <w:rFonts w:hint="eastAsia"/>
        </w:rPr>
        <w:t xml:space="preserve">나 </w:t>
      </w:r>
      <w:r>
        <w:t>framework</w:t>
      </w:r>
      <w:r>
        <w:rPr>
          <w:rFonts w:hint="eastAsia"/>
        </w:rPr>
        <w:t>는 메이크업,</w:t>
      </w:r>
      <w:r>
        <w:t xml:space="preserve"> </w:t>
      </w:r>
      <w:r>
        <w:rPr>
          <w:rFonts w:hint="eastAsia"/>
        </w:rPr>
        <w:t>화장 같은 존재.</w:t>
      </w:r>
      <w:r>
        <w:t xml:space="preserve"> </w:t>
      </w:r>
      <w:proofErr w:type="spellStart"/>
      <w:r>
        <w:t>js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원래 모습보다 좀 더 예쁘게 </w:t>
      </w:r>
      <w:proofErr w:type="spellStart"/>
      <w:r>
        <w:rPr>
          <w:rFonts w:hint="eastAsia"/>
        </w:rPr>
        <w:t>만들어주는것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배우기 쉬움.</w:t>
      </w:r>
    </w:p>
    <w:p w14:paraId="572E9835" w14:textId="29F970EC" w:rsidR="00F5630E" w:rsidRDefault="00F5630E" w:rsidP="00F563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바닐라 </w:t>
      </w:r>
      <w:r>
        <w:t>JS</w:t>
      </w:r>
      <w:r>
        <w:rPr>
          <w:rFonts w:hint="eastAsia"/>
        </w:rPr>
        <w:t>는 어렵기때문에 먼저 배우면 좋다.</w:t>
      </w:r>
      <w:r>
        <w:t xml:space="preserve"> (</w:t>
      </w:r>
      <w:proofErr w:type="spellStart"/>
      <w:r>
        <w:t>framewor</w:t>
      </w:r>
      <w:proofErr w:type="spellEnd"/>
      <w:r>
        <w:rPr>
          <w:rFonts w:hint="eastAsia"/>
        </w:rPr>
        <w:t xml:space="preserve">만 잘 다루는 사람 </w:t>
      </w:r>
      <w:r>
        <w:t xml:space="preserve">-&gt; </w:t>
      </w:r>
      <w:r>
        <w:rPr>
          <w:rFonts w:hint="eastAsia"/>
        </w:rPr>
        <w:t xml:space="preserve">포토샵 잘하는 사람이지만 </w:t>
      </w:r>
      <w:proofErr w:type="spellStart"/>
      <w:r>
        <w:rPr>
          <w:rFonts w:hint="eastAsia"/>
        </w:rPr>
        <w:t>사진못찍는</w:t>
      </w:r>
      <w:proofErr w:type="spellEnd"/>
      <w:r>
        <w:rPr>
          <w:rFonts w:hint="eastAsia"/>
        </w:rPr>
        <w:t xml:space="preserve"> 사람</w:t>
      </w:r>
      <w:r>
        <w:t xml:space="preserve"> </w:t>
      </w:r>
      <w:r>
        <w:rPr>
          <w:rFonts w:hint="eastAsia"/>
        </w:rPr>
        <w:t xml:space="preserve">떠는 색감에 대한 센스 </w:t>
      </w:r>
      <w:proofErr w:type="spellStart"/>
      <w:r>
        <w:rPr>
          <w:rFonts w:hint="eastAsia"/>
        </w:rPr>
        <w:t>없는사람</w:t>
      </w:r>
      <w:proofErr w:type="spellEnd"/>
      <w:r>
        <w:rPr>
          <w:rFonts w:hint="eastAsia"/>
        </w:rPr>
        <w:t>)</w:t>
      </w:r>
    </w:p>
    <w:p w14:paraId="616DD151" w14:textId="5D3EB9C3" w:rsidR="00F5630E" w:rsidRDefault="00F5630E" w:rsidP="00F563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바닐라 </w:t>
      </w:r>
      <w:proofErr w:type="spellStart"/>
      <w:r>
        <w:t>js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배우는 것은 웹에서의 기초가 되는 언어를 배우는 것과 같다.</w:t>
      </w:r>
    </w:p>
    <w:p w14:paraId="1CD42B95" w14:textId="77777777" w:rsidR="00F5630E" w:rsidRDefault="00F5630E"/>
    <w:p w14:paraId="076CF137" w14:textId="796E8A5E" w:rsidR="00F5630E" w:rsidRDefault="00F5630E"/>
    <w:p w14:paraId="20BF2B9D" w14:textId="4707A12C" w:rsidR="00F5630E" w:rsidRPr="008E76AF" w:rsidRDefault="00F5630E">
      <w:pPr>
        <w:rPr>
          <w:b/>
          <w:bCs/>
        </w:rPr>
      </w:pPr>
      <w:r w:rsidRPr="008E76AF">
        <w:rPr>
          <w:b/>
          <w:bCs/>
        </w:rPr>
        <w:t xml:space="preserve">#1.4 Hello World with </w:t>
      </w:r>
      <w:proofErr w:type="spellStart"/>
      <w:r w:rsidRPr="008E76AF">
        <w:rPr>
          <w:b/>
          <w:bCs/>
        </w:rPr>
        <w:t>Javascript</w:t>
      </w:r>
      <w:proofErr w:type="spellEnd"/>
    </w:p>
    <w:p w14:paraId="0ABF0096" w14:textId="180BDE4A" w:rsidR="00F5630E" w:rsidRDefault="00F5630E" w:rsidP="00F5630E">
      <w:pPr>
        <w:pStyle w:val="a3"/>
        <w:numPr>
          <w:ilvl w:val="0"/>
          <w:numId w:val="5"/>
        </w:numPr>
        <w:ind w:leftChars="0"/>
      </w:pPr>
      <w:r>
        <w:t>JS</w:t>
      </w:r>
      <w:r>
        <w:rPr>
          <w:rFonts w:hint="eastAsia"/>
        </w:rPr>
        <w:t xml:space="preserve">파일은 항상 </w:t>
      </w:r>
      <w:r>
        <w:t>body</w:t>
      </w:r>
      <w:r>
        <w:rPr>
          <w:rFonts w:hint="eastAsia"/>
        </w:rPr>
        <w:t xml:space="preserve"> 안의 맨 아래에 있어야한다.</w:t>
      </w:r>
      <w:r>
        <w:t xml:space="preserve"> </w:t>
      </w:r>
      <w:r>
        <w:rPr>
          <w:rFonts w:hint="eastAsia"/>
        </w:rPr>
        <w:t>제일 마지막에 추가를 해야함.</w:t>
      </w:r>
      <w:r>
        <w:t xml:space="preserve"> </w:t>
      </w:r>
    </w:p>
    <w:p w14:paraId="1A5B7169" w14:textId="2CF643DC" w:rsidR="00F5630E" w:rsidRDefault="00F5630E" w:rsidP="00F5630E">
      <w:pPr>
        <w:pStyle w:val="a3"/>
        <w:ind w:leftChars="0"/>
      </w:pPr>
      <w:r>
        <w:rPr>
          <w:rFonts w:hint="eastAsia"/>
        </w:rPr>
        <w:t>(</w:t>
      </w:r>
      <w:r>
        <w:t xml:space="preserve"> &lt;body&gt; &lt;h1&gt;&lt;/h1&gt; &lt;</w:t>
      </w:r>
      <w:proofErr w:type="spellStart"/>
      <w:r>
        <w:rPr>
          <w:rFonts w:hint="eastAsia"/>
        </w:rPr>
        <w:t>다른태그</w:t>
      </w:r>
      <w:proofErr w:type="spellEnd"/>
      <w:r>
        <w:rPr>
          <w:rFonts w:hint="eastAsia"/>
        </w:rPr>
        <w:t xml:space="preserve"> </w:t>
      </w:r>
      <w:r>
        <w:t>&gt;&lt;</w:t>
      </w:r>
      <w:r>
        <w:rPr>
          <w:rFonts w:hint="eastAsia"/>
        </w:rPr>
        <w:t>/</w:t>
      </w:r>
      <w:proofErr w:type="spellStart"/>
      <w:r>
        <w:rPr>
          <w:rFonts w:hint="eastAsia"/>
        </w:rPr>
        <w:t>다른태그</w:t>
      </w:r>
      <w:proofErr w:type="spellEnd"/>
      <w:r>
        <w:rPr>
          <w:rFonts w:hint="eastAsia"/>
        </w:rPr>
        <w:t>&gt;</w:t>
      </w:r>
      <w:r>
        <w:t xml:space="preserve"> </w:t>
      </w:r>
    </w:p>
    <w:p w14:paraId="4AF8CBFF" w14:textId="4F215C66" w:rsidR="00F5630E" w:rsidRDefault="00F5630E" w:rsidP="00F5630E">
      <w:pPr>
        <w:pStyle w:val="a3"/>
        <w:ind w:leftChars="0"/>
      </w:pPr>
      <w:r>
        <w:tab/>
        <w:t xml:space="preserve">&lt;script </w:t>
      </w:r>
      <w:proofErr w:type="spellStart"/>
      <w:r>
        <w:t>src</w:t>
      </w:r>
      <w:proofErr w:type="spellEnd"/>
      <w:proofErr w:type="gramStart"/>
      <w:r>
        <w:t>=”index.js</w:t>
      </w:r>
      <w:proofErr w:type="gramEnd"/>
      <w:r>
        <w:t>”&gt;&lt;/script&gt; &lt;body&gt; )</w:t>
      </w:r>
    </w:p>
    <w:p w14:paraId="27D9D853" w14:textId="75711BDB" w:rsidR="008E76AF" w:rsidRDefault="00F5630E" w:rsidP="00F5630E">
      <w:pPr>
        <w:pStyle w:val="a3"/>
        <w:ind w:leftChars="0"/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원할경우에</w:t>
      </w:r>
      <w:proofErr w:type="spellEnd"/>
      <w:r>
        <w:rPr>
          <w:rFonts w:hint="eastAsia"/>
        </w:rPr>
        <w:t xml:space="preserve"> 스크립트 태그 안에 적어두면 됨.</w:t>
      </w:r>
    </w:p>
    <w:p w14:paraId="42F6D75F" w14:textId="33314BBC" w:rsidR="008E76AF" w:rsidRDefault="008E76AF" w:rsidP="008E76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lert(‘</w:t>
      </w:r>
      <w:proofErr w:type="spellStart"/>
      <w:r>
        <w:t>blabla</w:t>
      </w:r>
      <w:proofErr w:type="spellEnd"/>
      <w:r>
        <w:t xml:space="preserve">’); --&gt; </w:t>
      </w:r>
      <w:r>
        <w:rPr>
          <w:rFonts w:hint="eastAsia"/>
        </w:rPr>
        <w:t xml:space="preserve">경고문 </w:t>
      </w:r>
      <w:r>
        <w:t>! JS</w:t>
      </w:r>
      <w:r>
        <w:rPr>
          <w:rFonts w:hint="eastAsia"/>
        </w:rPr>
        <w:t xml:space="preserve">에서의 </w:t>
      </w:r>
      <w:r>
        <w:t>hello world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같은거임</w:t>
      </w:r>
      <w:proofErr w:type="spellEnd"/>
      <w:r>
        <w:rPr>
          <w:rFonts w:hint="eastAsia"/>
        </w:rPr>
        <w:t>.</w:t>
      </w:r>
    </w:p>
    <w:p w14:paraId="05333122" w14:textId="33E6896C" w:rsidR="008E76AF" w:rsidRDefault="008E76AF" w:rsidP="008E76AF">
      <w:pPr>
        <w:pStyle w:val="a3"/>
        <w:numPr>
          <w:ilvl w:val="0"/>
          <w:numId w:val="5"/>
        </w:numPr>
        <w:ind w:leftChars="0"/>
      </w:pPr>
      <w:r>
        <w:t>console.log</w:t>
      </w:r>
      <w:r>
        <w:rPr>
          <w:rFonts w:hint="eastAsia"/>
        </w:rPr>
        <w:t xml:space="preserve"> -</w:t>
      </w:r>
      <w:r>
        <w:t xml:space="preserve">-&gt; </w:t>
      </w:r>
      <w:proofErr w:type="spellStart"/>
      <w:r>
        <w:rPr>
          <w:rFonts w:hint="eastAsia"/>
        </w:rPr>
        <w:t>콘솔창</w:t>
      </w:r>
      <w:proofErr w:type="spellEnd"/>
      <w:r w:rsidR="00C71073">
        <w:rPr>
          <w:rFonts w:hint="eastAsia"/>
        </w:rPr>
        <w:t>.</w:t>
      </w:r>
      <w:r w:rsidR="00C71073">
        <w:t xml:space="preserve"> (</w:t>
      </w:r>
      <w:proofErr w:type="spellStart"/>
      <w:r w:rsidR="00C71073">
        <w:rPr>
          <w:rFonts w:hint="eastAsia"/>
        </w:rPr>
        <w:t>괄호안에</w:t>
      </w:r>
      <w:proofErr w:type="spellEnd"/>
      <w:r w:rsidR="00C71073">
        <w:rPr>
          <w:rFonts w:hint="eastAsia"/>
        </w:rPr>
        <w:t xml:space="preserve"> 쉼표 넣어서 여러가지 넣을 수 있다.</w:t>
      </w:r>
      <w:r w:rsidR="00C71073">
        <w:t>)</w:t>
      </w:r>
      <w:r w:rsidR="007961EA">
        <w:t xml:space="preserve"> </w:t>
      </w:r>
      <w:r w:rsidR="007961EA">
        <w:rPr>
          <w:rFonts w:hint="eastAsia"/>
        </w:rPr>
        <w:t xml:space="preserve">안에 </w:t>
      </w:r>
      <w:proofErr w:type="spellStart"/>
      <w:r w:rsidR="007961EA">
        <w:rPr>
          <w:rFonts w:hint="eastAsia"/>
        </w:rPr>
        <w:t>메세지</w:t>
      </w:r>
      <w:proofErr w:type="spellEnd"/>
      <w:r w:rsidR="007961EA">
        <w:rPr>
          <w:rFonts w:hint="eastAsia"/>
        </w:rPr>
        <w:t xml:space="preserve"> 없으면 실행 안됨.</w:t>
      </w:r>
    </w:p>
    <w:p w14:paraId="1AA5D1FE" w14:textId="57AC16FB" w:rsidR="008E76AF" w:rsidRDefault="008E76AF" w:rsidP="008E76AF">
      <w:pPr>
        <w:pStyle w:val="a3"/>
        <w:numPr>
          <w:ilvl w:val="0"/>
          <w:numId w:val="5"/>
        </w:numPr>
        <w:ind w:leftChars="0"/>
      </w:pPr>
      <w:r>
        <w:t xml:space="preserve">html </w:t>
      </w:r>
      <w:proofErr w:type="spellStart"/>
      <w:r>
        <w:t>css</w:t>
      </w:r>
      <w:proofErr w:type="spellEnd"/>
      <w:r>
        <w:rPr>
          <w:rFonts w:hint="eastAsia"/>
        </w:rPr>
        <w:t xml:space="preserve">에 </w:t>
      </w:r>
      <w:r>
        <w:t>JS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추가하는건</w:t>
      </w:r>
      <w:proofErr w:type="spellEnd"/>
      <w:r>
        <w:rPr>
          <w:rFonts w:hint="eastAsia"/>
        </w:rPr>
        <w:t xml:space="preserve"> 매우 쉽고 심플하다 </w:t>
      </w:r>
    </w:p>
    <w:p w14:paraId="7FFA8D39" w14:textId="34DE7174" w:rsidR="008E76AF" w:rsidRPr="008E76AF" w:rsidRDefault="008E76AF" w:rsidP="008E76AF">
      <w:pPr>
        <w:pStyle w:val="a3"/>
        <w:ind w:leftChars="0"/>
      </w:pPr>
      <w:r>
        <w:rPr>
          <w:rFonts w:hint="eastAsia"/>
        </w:rPr>
        <w:t xml:space="preserve">이유는 </w:t>
      </w:r>
      <w:r>
        <w:t xml:space="preserve">? </w:t>
      </w:r>
      <w:r>
        <w:rPr>
          <w:rFonts w:hint="eastAsia"/>
        </w:rPr>
        <w:t xml:space="preserve">웹 브라우저에는 </w:t>
      </w:r>
      <w:r>
        <w:t>JS</w:t>
      </w:r>
      <w:r>
        <w:rPr>
          <w:rFonts w:hint="eastAsia"/>
        </w:rPr>
        <w:t xml:space="preserve">가 설치되어 있기 </w:t>
      </w:r>
      <w:proofErr w:type="spellStart"/>
      <w:r>
        <w:rPr>
          <w:rFonts w:hint="eastAsia"/>
        </w:rPr>
        <w:t>떄문</w:t>
      </w:r>
      <w:proofErr w:type="spellEnd"/>
      <w:r>
        <w:rPr>
          <w:rFonts w:hint="eastAsia"/>
        </w:rPr>
        <w:t>.</w:t>
      </w:r>
    </w:p>
    <w:p w14:paraId="10DAD1A7" w14:textId="35A9A19A" w:rsidR="00F5630E" w:rsidRDefault="00F5630E"/>
    <w:p w14:paraId="47A951AF" w14:textId="45AF7E04" w:rsidR="00F5630E" w:rsidRDefault="00F5630E"/>
    <w:p w14:paraId="78823851" w14:textId="1DAC7715" w:rsidR="00F5630E" w:rsidRPr="008E76AF" w:rsidRDefault="008E76AF">
      <w:pPr>
        <w:rPr>
          <w:b/>
          <w:bCs/>
        </w:rPr>
      </w:pPr>
      <w:r w:rsidRPr="008E76AF">
        <w:rPr>
          <w:b/>
          <w:bCs/>
        </w:rPr>
        <w:t>#1.6 Your first JS Variable(변수!)</w:t>
      </w:r>
    </w:p>
    <w:p w14:paraId="438D0C6D" w14:textId="77777777" w:rsidR="008E76AF" w:rsidRDefault="008E76AF" w:rsidP="008E76AF">
      <w:pPr>
        <w:pStyle w:val="a3"/>
        <w:numPr>
          <w:ilvl w:val="0"/>
          <w:numId w:val="6"/>
        </w:numPr>
        <w:ind w:leftChars="0"/>
      </w:pPr>
      <w:r>
        <w:t xml:space="preserve">variable : </w:t>
      </w:r>
      <w:r>
        <w:rPr>
          <w:rFonts w:hint="eastAsia"/>
        </w:rPr>
        <w:t>변경되거나,</w:t>
      </w:r>
      <w:r>
        <w:t xml:space="preserve"> </w:t>
      </w:r>
      <w:r>
        <w:rPr>
          <w:rFonts w:hint="eastAsia"/>
        </w:rPr>
        <w:t>변경될 수 있는 것.</w:t>
      </w:r>
      <w:r>
        <w:t xml:space="preserve"> </w:t>
      </w:r>
    </w:p>
    <w:p w14:paraId="159A3D41" w14:textId="1DE40441" w:rsidR="008E76AF" w:rsidRDefault="008E76AF" w:rsidP="008E76AF">
      <w:pPr>
        <w:pStyle w:val="a3"/>
        <w:ind w:leftChars="0"/>
      </w:pPr>
      <w:r>
        <w:t>ex)</w:t>
      </w:r>
      <w:r>
        <w:rPr>
          <w:rFonts w:hint="eastAsia"/>
        </w:rPr>
        <w:t xml:space="preserve"> </w:t>
      </w:r>
      <w:r>
        <w:t>a = 2 // a</w:t>
      </w:r>
      <w:r>
        <w:rPr>
          <w:rFonts w:hint="eastAsia"/>
        </w:rPr>
        <w:t>는 바뀔 수 있다.</w:t>
      </w:r>
      <w:r>
        <w:t xml:space="preserve"> </w:t>
      </w:r>
      <w:r>
        <w:rPr>
          <w:rFonts w:hint="eastAsia"/>
        </w:rPr>
        <w:t>존재하지 않았지만 우리가 존재하게 만들었고 바꿀 수 있다.</w:t>
      </w:r>
      <w:r>
        <w:t xml:space="preserve"> </w:t>
      </w:r>
      <w:r>
        <w:rPr>
          <w:rFonts w:hint="eastAsia"/>
        </w:rPr>
        <w:t>이게 변수임.</w:t>
      </w:r>
    </w:p>
    <w:p w14:paraId="30C20D51" w14:textId="77777777" w:rsidR="008E76AF" w:rsidRDefault="008E76AF" w:rsidP="008E76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언어는 일반 언어처럼 따라야하는 규칙과 문법이 있다</w:t>
      </w:r>
    </w:p>
    <w:p w14:paraId="4F8403F5" w14:textId="6D607922" w:rsidR="008E76AF" w:rsidRDefault="008E76AF" w:rsidP="008E76AF">
      <w:pPr>
        <w:pStyle w:val="a3"/>
        <w:numPr>
          <w:ilvl w:val="0"/>
          <w:numId w:val="6"/>
        </w:numPr>
        <w:ind w:leftChars="0"/>
      </w:pPr>
      <w:r>
        <w:t>JS</w:t>
      </w:r>
      <w:r>
        <w:rPr>
          <w:rFonts w:hint="eastAsia"/>
        </w:rPr>
        <w:t xml:space="preserve">는 우리가 </w:t>
      </w:r>
      <w:proofErr w:type="spellStart"/>
      <w:r>
        <w:rPr>
          <w:rFonts w:hint="eastAsia"/>
        </w:rPr>
        <w:t>나쁜것을</w:t>
      </w:r>
      <w:proofErr w:type="spellEnd"/>
      <w:r>
        <w:rPr>
          <w:rFonts w:hint="eastAsia"/>
        </w:rPr>
        <w:t xml:space="preserve"> 하는 것을 허용한다는 문제점이 있다.</w:t>
      </w:r>
      <w:r>
        <w:t xml:space="preserve"> (</w:t>
      </w:r>
      <w:r>
        <w:rPr>
          <w:rFonts w:hint="eastAsia"/>
        </w:rPr>
        <w:t>자식을 훈육하지 않는 아빠처럼)</w:t>
      </w:r>
    </w:p>
    <w:p w14:paraId="2913EF5C" w14:textId="6EA7C0D7" w:rsidR="008E76AF" w:rsidRDefault="008E76AF" w:rsidP="008E76AF">
      <w:pPr>
        <w:pStyle w:val="a3"/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변수를 이상하게 쓰더라도 </w:t>
      </w:r>
      <w:r>
        <w:t>JS</w:t>
      </w:r>
      <w:r>
        <w:rPr>
          <w:rFonts w:hint="eastAsia"/>
        </w:rPr>
        <w:t>는 그것을 최대한 이해하기 위해 노력한다.</w:t>
      </w:r>
      <w:r>
        <w:t xml:space="preserve"> </w:t>
      </w:r>
      <w:r>
        <w:rPr>
          <w:rFonts w:hint="eastAsia"/>
        </w:rPr>
        <w:t>실행하기위해 최선을 다한다.</w:t>
      </w:r>
      <w:r>
        <w:t xml:space="preserve"> </w:t>
      </w:r>
      <w:r>
        <w:rPr>
          <w:rFonts w:hint="eastAsia"/>
        </w:rPr>
        <w:t>심지어 그게 좋은 문법이 아니더라도</w:t>
      </w:r>
    </w:p>
    <w:p w14:paraId="50F4D1F7" w14:textId="77777777" w:rsidR="008E76AF" w:rsidRDefault="008E76AF" w:rsidP="008E76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따라서 우리가 문법을 철저하게 지켜서 만들려면,</w:t>
      </w:r>
      <w:r>
        <w:t xml:space="preserve"> </w:t>
      </w:r>
      <w:r>
        <w:rPr>
          <w:rFonts w:hint="eastAsia"/>
        </w:rPr>
        <w:t xml:space="preserve">몇가지를 </w:t>
      </w:r>
      <w:proofErr w:type="spellStart"/>
      <w:r>
        <w:rPr>
          <w:rFonts w:hint="eastAsia"/>
        </w:rPr>
        <w:t>주의하면된다</w:t>
      </w:r>
      <w:proofErr w:type="spellEnd"/>
      <w:r>
        <w:rPr>
          <w:rFonts w:hint="eastAsia"/>
        </w:rPr>
        <w:t xml:space="preserve"> </w:t>
      </w:r>
      <w:r>
        <w:t>!</w:t>
      </w:r>
    </w:p>
    <w:p w14:paraId="4D436E56" w14:textId="5B27D8A8" w:rsidR="008E76AF" w:rsidRDefault="008E76AF" w:rsidP="008E76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</w:t>
      </w:r>
      <w:r>
        <w:t xml:space="preserve"> instruction</w:t>
      </w:r>
      <w:r>
        <w:rPr>
          <w:rFonts w:hint="eastAsia"/>
        </w:rPr>
        <w:t xml:space="preserve">은 각기 다른 </w:t>
      </w:r>
      <w:r>
        <w:t>expressions(lines)</w:t>
      </w:r>
      <w:r>
        <w:rPr>
          <w:rFonts w:hint="eastAsia"/>
        </w:rPr>
        <w:t>에 있다.</w:t>
      </w:r>
      <w:r>
        <w:t xml:space="preserve"> </w:t>
      </w:r>
      <w:r>
        <w:rPr>
          <w:rFonts w:hint="eastAsia"/>
        </w:rPr>
        <w:t>모든</w:t>
      </w:r>
      <w:r>
        <w:t xml:space="preserve"> expressions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있어야 한다.</w:t>
      </w:r>
      <w:r>
        <w:t xml:space="preserve"> </w:t>
      </w:r>
      <w:r>
        <w:rPr>
          <w:rFonts w:hint="eastAsia"/>
        </w:rPr>
        <w:t xml:space="preserve">모든 </w:t>
      </w:r>
      <w:r>
        <w:t>instructions</w:t>
      </w:r>
      <w:r>
        <w:rPr>
          <w:rFonts w:hint="eastAsia"/>
        </w:rPr>
        <w:t>도 한 줄에 있어야 하듯이.</w:t>
      </w:r>
      <w:r>
        <w:t xml:space="preserve"> </w:t>
      </w:r>
      <w:r>
        <w:rPr>
          <w:rFonts w:hint="eastAsia"/>
        </w:rPr>
        <w:t xml:space="preserve">한 </w:t>
      </w:r>
      <w:r>
        <w:t>expression</w:t>
      </w:r>
      <w:r>
        <w:rPr>
          <w:rFonts w:hint="eastAsia"/>
        </w:rPr>
        <w:t xml:space="preserve">이 끝나는 곳이 선언하는 방법은 </w:t>
      </w:r>
      <w:r>
        <w:t xml:space="preserve">; </w:t>
      </w:r>
      <w:r>
        <w:rPr>
          <w:rFonts w:hint="eastAsia"/>
        </w:rPr>
        <w:t>이다.</w:t>
      </w:r>
      <w:r>
        <w:t>(instructions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제외하고)</w:t>
      </w:r>
    </w:p>
    <w:p w14:paraId="22AF7C66" w14:textId="20CE2ADB" w:rsidR="008E76AF" w:rsidRDefault="008E76AF" w:rsidP="008E76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변수를 만들고 </w:t>
      </w:r>
      <w:proofErr w:type="spellStart"/>
      <w:r>
        <w:rPr>
          <w:rFonts w:hint="eastAsia"/>
        </w:rPr>
        <w:t>싶을때는</w:t>
      </w:r>
      <w:proofErr w:type="spellEnd"/>
      <w:r>
        <w:rPr>
          <w:rFonts w:hint="eastAsia"/>
        </w:rPr>
        <w:t xml:space="preserve"> 이렇게 작동한다.</w:t>
      </w:r>
    </w:p>
    <w:p w14:paraId="204ED400" w14:textId="1C82B1A3" w:rsidR="008E76AF" w:rsidRDefault="008E76AF" w:rsidP="008E76AF">
      <w:pPr>
        <w:pStyle w:val="a3"/>
        <w:ind w:leftChars="0"/>
      </w:pPr>
      <w:r>
        <w:t xml:space="preserve">create - initialize - use </w:t>
      </w:r>
      <w:r>
        <w:rPr>
          <w:rFonts w:hint="eastAsia"/>
        </w:rPr>
        <w:t xml:space="preserve">생성하고 초기화하고 사용한다 </w:t>
      </w:r>
      <w:r>
        <w:t>(</w:t>
      </w:r>
      <w:proofErr w:type="spellStart"/>
      <w:r>
        <w:rPr>
          <w:rFonts w:hint="eastAsia"/>
        </w:rPr>
        <w:t>필요할때는</w:t>
      </w:r>
      <w:proofErr w:type="spellEnd"/>
      <w:r>
        <w:rPr>
          <w:rFonts w:hint="eastAsia"/>
        </w:rPr>
        <w:t xml:space="preserve"> 생성과 초기화를 </w:t>
      </w:r>
      <w:proofErr w:type="spellStart"/>
      <w:r>
        <w:rPr>
          <w:rFonts w:hint="eastAsia"/>
        </w:rPr>
        <w:t>동시에한다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나중에 사용 (예</w:t>
      </w:r>
      <w:r>
        <w:t>, a=221</w:t>
      </w:r>
      <w:r>
        <w:rPr>
          <w:rFonts w:hint="eastAsia"/>
        </w:rPr>
        <w:t xml:space="preserve">  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생성하여 </w:t>
      </w:r>
      <w:r>
        <w:t>221</w:t>
      </w:r>
      <w:r>
        <w:rPr>
          <w:rFonts w:hint="eastAsia"/>
        </w:rPr>
        <w:t>로 초기화한거임)</w:t>
      </w:r>
      <w:r>
        <w:t>)</w:t>
      </w:r>
    </w:p>
    <w:p w14:paraId="5CE58B96" w14:textId="05F394B0" w:rsidR="001B0CA3" w:rsidRDefault="001B0CA3" w:rsidP="001B0CA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규칙은 변수를 초기화하기 전에 이 단어를 </w:t>
      </w:r>
      <w:proofErr w:type="spellStart"/>
      <w:r>
        <w:rPr>
          <w:rFonts w:hint="eastAsia"/>
        </w:rPr>
        <w:t>넣어야함</w:t>
      </w:r>
      <w:proofErr w:type="spellEnd"/>
      <w:r>
        <w:rPr>
          <w:rFonts w:hint="eastAsia"/>
        </w:rPr>
        <w:t>.</w:t>
      </w:r>
    </w:p>
    <w:p w14:paraId="0089163B" w14:textId="4D0A6486" w:rsidR="001B0CA3" w:rsidRDefault="001B0CA3" w:rsidP="001B0CA3">
      <w:pPr>
        <w:pStyle w:val="a3"/>
        <w:ind w:leftChars="0"/>
      </w:pPr>
      <w:r>
        <w:rPr>
          <w:rFonts w:hint="eastAsia"/>
        </w:rPr>
        <w:t>예)</w:t>
      </w:r>
      <w:r>
        <w:t xml:space="preserve"> let a =221;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l</w:t>
      </w:r>
      <w:r>
        <w:t>et b = a-</w:t>
      </w:r>
      <w:proofErr w:type="gramStart"/>
      <w:r>
        <w:t>5</w:t>
      </w:r>
      <w:r>
        <w:rPr>
          <w:rFonts w:hint="eastAsia"/>
        </w:rPr>
        <w:t>;</w:t>
      </w:r>
      <w:proofErr w:type="gramEnd"/>
    </w:p>
    <w:p w14:paraId="22BF57FD" w14:textId="2F3FF268" w:rsidR="001B0CA3" w:rsidRDefault="001B0CA3" w:rsidP="001B0CA3">
      <w:pPr>
        <w:pStyle w:val="a3"/>
        <w:ind w:leftChars="0"/>
      </w:pPr>
      <w:r>
        <w:rPr>
          <w:rFonts w:hint="eastAsia"/>
        </w:rPr>
        <w:t xml:space="preserve">변수 초기화 하거나 </w:t>
      </w:r>
      <w:proofErr w:type="spellStart"/>
      <w:r>
        <w:rPr>
          <w:rFonts w:hint="eastAsia"/>
        </w:rPr>
        <w:t>생성할때에는</w:t>
      </w:r>
      <w:proofErr w:type="spellEnd"/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을 써야하지만 이미 생성된 것을 사용할 때에는 </w:t>
      </w:r>
      <w:proofErr w:type="spellStart"/>
      <w:r>
        <w:rPr>
          <w:rFonts w:hint="eastAsia"/>
        </w:rPr>
        <w:t>안적어줘두됨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단지 참조만 </w:t>
      </w:r>
      <w:proofErr w:type="spellStart"/>
      <w:r>
        <w:rPr>
          <w:rFonts w:hint="eastAsia"/>
        </w:rPr>
        <w:t>하면됨</w:t>
      </w:r>
      <w:proofErr w:type="spellEnd"/>
      <w:r>
        <w:rPr>
          <w:rFonts w:hint="eastAsia"/>
        </w:rPr>
        <w:t>.</w:t>
      </w:r>
    </w:p>
    <w:p w14:paraId="43435C18" w14:textId="101EFA2B" w:rsidR="001B0CA3" w:rsidRPr="001B0CA3" w:rsidDel="001B0CA3" w:rsidRDefault="001B0CA3" w:rsidP="001B0CA3">
      <w:pPr>
        <w:pStyle w:val="a3"/>
        <w:ind w:leftChars="0"/>
        <w:rPr>
          <w:del w:id="0" w:author="김지슬" w:date="2020-12-22T16:18:00Z"/>
        </w:rPr>
      </w:pPr>
      <w:r>
        <w:rPr>
          <w:rFonts w:hint="eastAsia"/>
        </w:rPr>
        <w:t xml:space="preserve">만약 </w:t>
      </w:r>
      <w:r>
        <w:t>let</w:t>
      </w:r>
      <w:r>
        <w:rPr>
          <w:rFonts w:hint="eastAsia"/>
        </w:rPr>
        <w:t xml:space="preserve"> 안쓰고 그냥 쓰면 이미 초기화하고 사용하는 것처럼 작동한다.</w:t>
      </w:r>
      <w:r>
        <w:t xml:space="preserve"> </w:t>
      </w:r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별로임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안좋음.</w:t>
      </w:r>
    </w:p>
    <w:p w14:paraId="56ADBC05" w14:textId="3AE68B66" w:rsidR="00F5630E" w:rsidRPr="001B0CA3" w:rsidRDefault="00F5630E">
      <w:pPr>
        <w:pStyle w:val="a3"/>
        <w:ind w:leftChars="0"/>
        <w:pPrChange w:id="1" w:author="김지슬" w:date="2020-12-22T16:18:00Z">
          <w:pPr/>
        </w:pPrChange>
      </w:pPr>
    </w:p>
    <w:p w14:paraId="0DA485CE" w14:textId="45B69958" w:rsidR="00F5630E" w:rsidRPr="001B0CA3" w:rsidRDefault="001B0CA3">
      <w:pPr>
        <w:rPr>
          <w:color w:val="000000" w:themeColor="text1"/>
          <w:rPrChange w:id="2" w:author="김지슬" w:date="2020-12-22T16:18:00Z">
            <w:rPr/>
          </w:rPrChange>
        </w:rPr>
      </w:pPr>
      <w:r>
        <w:rPr>
          <w:noProof/>
        </w:rPr>
        <w:drawing>
          <wp:inline distT="0" distB="0" distL="0" distR="0" wp14:anchorId="284188E4" wp14:editId="6A7DCFFD">
            <wp:extent cx="3187700" cy="15621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여기서 </w:t>
      </w:r>
      <w:r>
        <w:t>a=4</w:t>
      </w:r>
      <w:r>
        <w:rPr>
          <w:rFonts w:hint="eastAsia"/>
        </w:rPr>
        <w:t xml:space="preserve">는 </w:t>
      </w:r>
      <w:r>
        <w:t>let</w:t>
      </w:r>
      <w:r>
        <w:rPr>
          <w:rFonts w:hint="eastAsia"/>
        </w:rPr>
        <w:t xml:space="preserve">안쓰고 다시 선언 안했음 그저 업데이트 </w:t>
      </w:r>
      <w:proofErr w:type="spellStart"/>
      <w:r>
        <w:rPr>
          <w:rFonts w:hint="eastAsia"/>
        </w:rPr>
        <w:t>해준거임</w:t>
      </w:r>
      <w:proofErr w:type="spellEnd"/>
      <w:r>
        <w:rPr>
          <w:rFonts w:hint="eastAsia"/>
        </w:rPr>
        <w:t>.</w:t>
      </w:r>
    </w:p>
    <w:p w14:paraId="5A047994" w14:textId="78B8F868" w:rsidR="00F5630E" w:rsidRDefault="00F5630E">
      <w:pPr>
        <w:pStyle w:val="a3"/>
        <w:ind w:leftChars="0"/>
        <w:pPrChange w:id="3" w:author="김지슬" w:date="2020-12-22T16:18:00Z">
          <w:pPr/>
        </w:pPrChange>
      </w:pPr>
    </w:p>
    <w:p w14:paraId="6B1E9F38" w14:textId="10CF27D9" w:rsidR="00F5630E" w:rsidRDefault="00F5630E"/>
    <w:p w14:paraId="76387716" w14:textId="003C647D" w:rsidR="00F5630E" w:rsidRPr="00CB2044" w:rsidRDefault="00A23B29">
      <w:pPr>
        <w:rPr>
          <w:b/>
          <w:bCs/>
        </w:rPr>
      </w:pPr>
      <w:r w:rsidRPr="00CB2044">
        <w:rPr>
          <w:rFonts w:hint="eastAsia"/>
          <w:b/>
          <w:bCs/>
        </w:rPr>
        <w:t>#</w:t>
      </w:r>
      <w:r w:rsidRPr="00CB2044">
        <w:rPr>
          <w:b/>
          <w:bCs/>
        </w:rPr>
        <w:t>1.7 let, const, var</w:t>
      </w:r>
    </w:p>
    <w:p w14:paraId="27E7CAC1" w14:textId="45EDAA27" w:rsidR="00CB2044" w:rsidRDefault="00CB2044" w:rsidP="00CB204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변수를 지정해주고 나중에 또 그 </w:t>
      </w:r>
      <w:proofErr w:type="spellStart"/>
      <w:r>
        <w:rPr>
          <w:rFonts w:hint="eastAsia"/>
        </w:rPr>
        <w:t>변수이름을</w:t>
      </w:r>
      <w:proofErr w:type="spellEnd"/>
      <w:r>
        <w:rPr>
          <w:rFonts w:hint="eastAsia"/>
        </w:rPr>
        <w:t xml:space="preserve"> 사용하는 것을 방지하기 위해 </w:t>
      </w:r>
      <w:r>
        <w:t>const</w:t>
      </w:r>
      <w:r>
        <w:rPr>
          <w:rFonts w:hint="eastAsia"/>
        </w:rPr>
        <w:t xml:space="preserve"> 사용한다.</w:t>
      </w:r>
    </w:p>
    <w:p w14:paraId="747C04EC" w14:textId="128931A0" w:rsidR="00A67B63" w:rsidRDefault="00CB2044" w:rsidP="00CB2044">
      <w:pPr>
        <w:pStyle w:val="a3"/>
        <w:ind w:leftChars="0"/>
      </w:pPr>
      <w:r>
        <w:t>const : constant</w:t>
      </w:r>
      <w:r>
        <w:rPr>
          <w:rFonts w:hint="eastAsia"/>
        </w:rPr>
        <w:t xml:space="preserve"> 상수(안정적)라는 뜻</w:t>
      </w:r>
      <w:r>
        <w:t xml:space="preserve">. </w:t>
      </w:r>
      <w:r>
        <w:rPr>
          <w:rFonts w:hint="eastAsia"/>
        </w:rPr>
        <w:t>변하지 않는다.</w:t>
      </w:r>
      <w:r w:rsidR="00A67B63">
        <w:t xml:space="preserve"> </w:t>
      </w:r>
      <w:r w:rsidR="00A67B63">
        <w:rPr>
          <w:rFonts w:hint="eastAsia"/>
        </w:rPr>
        <w:t xml:space="preserve">(기본으로 쓰자 </w:t>
      </w:r>
      <w:r w:rsidR="00A67B63">
        <w:t>! let</w:t>
      </w:r>
      <w:r w:rsidR="00A67B63">
        <w:rPr>
          <w:rFonts w:hint="eastAsia"/>
        </w:rPr>
        <w:t xml:space="preserve">은 정말 </w:t>
      </w:r>
      <w:proofErr w:type="spellStart"/>
      <w:r w:rsidR="00A67B63">
        <w:rPr>
          <w:rFonts w:hint="eastAsia"/>
        </w:rPr>
        <w:t>필요할때만</w:t>
      </w:r>
      <w:proofErr w:type="spellEnd"/>
      <w:r w:rsidR="00A67B63">
        <w:rPr>
          <w:rFonts w:hint="eastAsia"/>
        </w:rPr>
        <w:t xml:space="preserve"> 쓰도록 </w:t>
      </w:r>
      <w:r w:rsidR="00A67B63">
        <w:t>!)</w:t>
      </w:r>
    </w:p>
    <w:p w14:paraId="629D3574" w14:textId="37A2D916" w:rsidR="00A23B29" w:rsidRDefault="00CB2044">
      <w:r>
        <w:rPr>
          <w:noProof/>
        </w:rPr>
        <w:drawing>
          <wp:inline distT="0" distB="0" distL="0" distR="0" wp14:anchorId="5D80EDC6" wp14:editId="37766741">
            <wp:extent cx="2984500" cy="144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하면 </w:t>
      </w:r>
      <w:proofErr w:type="spellStart"/>
      <w:r>
        <w:rPr>
          <w:rFonts w:hint="eastAsia"/>
        </w:rPr>
        <w:t>상수변수에</w:t>
      </w:r>
      <w:proofErr w:type="spellEnd"/>
      <w:r>
        <w:rPr>
          <w:rFonts w:hint="eastAsia"/>
        </w:rPr>
        <w:t xml:space="preserve"> 대입했다는)</w:t>
      </w:r>
      <w:proofErr w:type="spellStart"/>
      <w:r>
        <w:rPr>
          <w:rFonts w:hint="eastAsia"/>
        </w:rPr>
        <w:t>에러생김</w:t>
      </w:r>
      <w:proofErr w:type="spellEnd"/>
    </w:p>
    <w:p w14:paraId="4E832D43" w14:textId="6F4D3DFD" w:rsidR="00CB2044" w:rsidRDefault="00CB2044" w:rsidP="00CB204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에러를 읽고</w:t>
      </w:r>
      <w:r>
        <w:t xml:space="preserve"> </w:t>
      </w:r>
      <w:proofErr w:type="spellStart"/>
      <w:r>
        <w:rPr>
          <w:rFonts w:hint="eastAsia"/>
        </w:rPr>
        <w:t>시도하는것은</w:t>
      </w:r>
      <w:proofErr w:type="spellEnd"/>
      <w:r>
        <w:rPr>
          <w:rFonts w:hint="eastAsia"/>
        </w:rPr>
        <w:t xml:space="preserve"> 중요함.</w:t>
      </w:r>
      <w:r>
        <w:t xml:space="preserve"> </w:t>
      </w:r>
      <w:r>
        <w:rPr>
          <w:rFonts w:hint="eastAsia"/>
        </w:rPr>
        <w:t xml:space="preserve">모든 정보나 대부분의 정보가 에러에 있기 때문 </w:t>
      </w:r>
      <w:r>
        <w:t>!!</w:t>
      </w:r>
    </w:p>
    <w:p w14:paraId="15D19481" w14:textId="77777777" w:rsidR="00CB2044" w:rsidRDefault="00CB2044" w:rsidP="00CB2044">
      <w:pPr>
        <w:pStyle w:val="a3"/>
        <w:numPr>
          <w:ilvl w:val="0"/>
          <w:numId w:val="6"/>
        </w:numPr>
        <w:ind w:leftChars="0"/>
      </w:pPr>
      <w:proofErr w:type="gramStart"/>
      <w:r>
        <w:t>var :</w:t>
      </w:r>
      <w:proofErr w:type="gramEnd"/>
      <w:r>
        <w:t xml:space="preserve"> variable. </w:t>
      </w:r>
    </w:p>
    <w:p w14:paraId="014FF5D2" w14:textId="079DD2E3" w:rsidR="00CB2044" w:rsidRPr="00CB2044" w:rsidRDefault="00CB2044" w:rsidP="00CB2044">
      <w:pPr>
        <w:pStyle w:val="a3"/>
        <w:ind w:leftChars="0"/>
      </w:pPr>
      <w:r>
        <w:rPr>
          <w:rFonts w:hint="eastAsia"/>
        </w:rPr>
        <w:t xml:space="preserve">문제는 그렇게 많지 않지만 </w:t>
      </w:r>
      <w:r>
        <w:t>JS</w:t>
      </w:r>
      <w:r>
        <w:rPr>
          <w:rFonts w:hint="eastAsia"/>
        </w:rPr>
        <w:t xml:space="preserve">가 </w:t>
      </w:r>
      <w:r>
        <w:t>var</w:t>
      </w:r>
      <w:r>
        <w:rPr>
          <w:rFonts w:hint="eastAsia"/>
        </w:rPr>
        <w:t>을 적용한 이상한 규칙이 있음.</w:t>
      </w:r>
      <w:r>
        <w:t xml:space="preserve"> </w:t>
      </w:r>
      <w:r>
        <w:rPr>
          <w:rFonts w:hint="eastAsia"/>
        </w:rPr>
        <w:t xml:space="preserve">그리고 </w:t>
      </w:r>
      <w:r>
        <w:t>let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쓴것처럼</w:t>
      </w:r>
      <w:proofErr w:type="spellEnd"/>
      <w:r>
        <w:rPr>
          <w:rFonts w:hint="eastAsia"/>
        </w:rPr>
        <w:t xml:space="preserve"> </w:t>
      </w:r>
      <w:r>
        <w:t xml:space="preserve"> var</w:t>
      </w:r>
      <w:r>
        <w:rPr>
          <w:rFonts w:hint="eastAsia"/>
        </w:rPr>
        <w:t>을 바꿀 수도 있음.</w:t>
      </w:r>
    </w:p>
    <w:p w14:paraId="7E1FF114" w14:textId="2A7097A2" w:rsidR="00A23B29" w:rsidRDefault="00A23B29"/>
    <w:p w14:paraId="3C75F5FF" w14:textId="146B10CE" w:rsidR="00A23B29" w:rsidRDefault="00A23B29"/>
    <w:p w14:paraId="6A706827" w14:textId="35C5F761" w:rsidR="00A23B29" w:rsidRPr="00A67B63" w:rsidRDefault="00A67B63">
      <w:pPr>
        <w:rPr>
          <w:b/>
          <w:bCs/>
        </w:rPr>
      </w:pPr>
      <w:r w:rsidRPr="00A67B63">
        <w:rPr>
          <w:rFonts w:hint="eastAsia"/>
          <w:b/>
          <w:bCs/>
        </w:rPr>
        <w:t>#</w:t>
      </w:r>
      <w:r w:rsidRPr="00A67B63">
        <w:rPr>
          <w:b/>
          <w:bCs/>
        </w:rPr>
        <w:t>1.8 Data Types on JS</w:t>
      </w:r>
    </w:p>
    <w:p w14:paraId="1F23D304" w14:textId="77777777" w:rsidR="00A67B63" w:rsidRDefault="00A67B63" w:rsidP="00A67B6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코멘트 :</w:t>
      </w:r>
      <w:r>
        <w:t xml:space="preserve"> </w:t>
      </w:r>
      <w:r>
        <w:rPr>
          <w:rFonts w:hint="eastAsia"/>
        </w:rPr>
        <w:t>주석처리.</w:t>
      </w:r>
      <w:r>
        <w:t xml:space="preserve"> </w:t>
      </w:r>
      <w:r>
        <w:rPr>
          <w:rFonts w:hint="eastAsia"/>
        </w:rPr>
        <w:t xml:space="preserve">코드에 남길 수 있는 </w:t>
      </w:r>
      <w:proofErr w:type="spellStart"/>
      <w:r>
        <w:rPr>
          <w:rFonts w:hint="eastAsia"/>
        </w:rPr>
        <w:t>노트같은것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주석처리 되지 않은 모든 코드는 프로그램이 </w:t>
      </w:r>
      <w:proofErr w:type="spellStart"/>
      <w:r>
        <w:rPr>
          <w:rFonts w:hint="eastAsia"/>
        </w:rPr>
        <w:t>실행하려한다</w:t>
      </w:r>
      <w:proofErr w:type="spellEnd"/>
      <w:r>
        <w:rPr>
          <w:rFonts w:hint="eastAsia"/>
        </w:rPr>
        <w:t>.</w:t>
      </w:r>
    </w:p>
    <w:p w14:paraId="06B009B3" w14:textId="2B8178ED" w:rsidR="00A67B63" w:rsidRPr="00A67B63" w:rsidRDefault="00A67B63" w:rsidP="00A67B63">
      <w:pPr>
        <w:pStyle w:val="a3"/>
        <w:ind w:leftChars="0"/>
      </w:pPr>
      <w:r>
        <w:t xml:space="preserve"> ‘// ‘ </w:t>
      </w:r>
      <w:r>
        <w:rPr>
          <w:rFonts w:hint="eastAsia"/>
        </w:rPr>
        <w:t xml:space="preserve">쓰면 된다 </w:t>
      </w:r>
      <w:r>
        <w:t xml:space="preserve">!! </w:t>
      </w:r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하고 싶을 때는 </w:t>
      </w:r>
      <w:r>
        <w:t xml:space="preserve">/* </w:t>
      </w:r>
      <w:r>
        <w:rPr>
          <w:rFonts w:hint="eastAsia"/>
        </w:rPr>
        <w:t xml:space="preserve">2번째줄 </w:t>
      </w:r>
      <w:r>
        <w:t>3</w:t>
      </w:r>
      <w:r>
        <w:rPr>
          <w:rFonts w:hint="eastAsia"/>
        </w:rPr>
        <w:t xml:space="preserve">번째줄 </w:t>
      </w:r>
      <w:r>
        <w:t xml:space="preserve">*/ </w:t>
      </w:r>
      <w:proofErr w:type="spellStart"/>
      <w:r>
        <w:rPr>
          <w:rFonts w:hint="eastAsia"/>
        </w:rPr>
        <w:t>넣으면됨</w:t>
      </w:r>
      <w:proofErr w:type="spellEnd"/>
      <w:r>
        <w:rPr>
          <w:rFonts w:hint="eastAsia"/>
        </w:rPr>
        <w:t>.</w:t>
      </w:r>
    </w:p>
    <w:p w14:paraId="63CB1128" w14:textId="45734804" w:rsidR="00A23B29" w:rsidRDefault="008411CE" w:rsidP="008411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tring :</w:t>
      </w:r>
      <w:r>
        <w:rPr>
          <w:rFonts w:hint="eastAsia"/>
        </w:rPr>
        <w:t xml:space="preserve"> 모든걸 같이 붙이는 것.</w:t>
      </w:r>
      <w:r>
        <w:t xml:space="preserve"> </w:t>
      </w:r>
      <w:r>
        <w:rPr>
          <w:rFonts w:hint="eastAsia"/>
        </w:rPr>
        <w:t>보통 스트링은 텍스트 스트링을 말한다.</w:t>
      </w:r>
    </w:p>
    <w:p w14:paraId="1DF6C176" w14:textId="35011345" w:rsidR="008411CE" w:rsidRDefault="008411CE" w:rsidP="008411CE">
      <w:pPr>
        <w:pStyle w:val="a3"/>
        <w:ind w:leftChars="0"/>
      </w:pPr>
      <w:r>
        <w:lastRenderedPageBreak/>
        <w:t>const what = “Nicola”</w:t>
      </w:r>
      <w:r>
        <w:rPr>
          <w:rFonts w:hint="eastAsia"/>
        </w:rPr>
        <w:t xml:space="preserve"> 하면 스트링이 저장됨 근데 여기서 </w:t>
      </w:r>
      <w:r>
        <w:t xml:space="preserve">“” </w:t>
      </w:r>
      <w:r>
        <w:rPr>
          <w:rFonts w:hint="eastAsia"/>
        </w:rPr>
        <w:t xml:space="preserve">제거하면 프로그램은 </w:t>
      </w:r>
      <w:proofErr w:type="spellStart"/>
      <w:r>
        <w:t>nicolas</w:t>
      </w:r>
      <w:proofErr w:type="spellEnd"/>
      <w:r>
        <w:rPr>
          <w:rFonts w:hint="eastAsia"/>
        </w:rPr>
        <w:t>라는 키워드를 어디선가 찾으려고 함.</w:t>
      </w:r>
      <w:r>
        <w:t xml:space="preserve"> </w:t>
      </w:r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오류나는거임</w:t>
      </w:r>
      <w:proofErr w:type="spellEnd"/>
      <w:r>
        <w:t xml:space="preserve">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없다고 </w:t>
      </w:r>
      <w:r>
        <w:t xml:space="preserve">! </w:t>
      </w:r>
      <w:r>
        <w:rPr>
          <w:rFonts w:hint="eastAsia"/>
        </w:rPr>
        <w:t xml:space="preserve">어딘가에 있는데 찾을 수 없다고 </w:t>
      </w:r>
      <w:proofErr w:type="spellStart"/>
      <w:r>
        <w:rPr>
          <w:rFonts w:hint="eastAsia"/>
        </w:rPr>
        <w:t>보는거임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아직 존재하지 않으니까</w:t>
      </w:r>
    </w:p>
    <w:p w14:paraId="054D064D" w14:textId="6FAEFE33" w:rsidR="008411CE" w:rsidRDefault="008411CE" w:rsidP="008411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r>
        <w:t xml:space="preserve">“ “ </w:t>
      </w:r>
      <w:r>
        <w:rPr>
          <w:rFonts w:hint="eastAsia"/>
        </w:rPr>
        <w:t>안에 넣으면 문자 처리 됨.</w:t>
      </w:r>
      <w:r>
        <w:t xml:space="preserve"> </w:t>
      </w:r>
    </w:p>
    <w:p w14:paraId="275ADBBF" w14:textId="4F221957" w:rsidR="008411CE" w:rsidRDefault="008411CE" w:rsidP="008411CE">
      <w:pPr>
        <w:pStyle w:val="a3"/>
        <w:numPr>
          <w:ilvl w:val="0"/>
          <w:numId w:val="8"/>
        </w:numPr>
        <w:ind w:leftChars="0"/>
      </w:pPr>
      <w:proofErr w:type="gramStart"/>
      <w:r>
        <w:t>Boolean :</w:t>
      </w:r>
      <w:proofErr w:type="gramEnd"/>
      <w:r>
        <w:t xml:space="preserve"> True or </w:t>
      </w:r>
      <w:proofErr w:type="spellStart"/>
      <w:r>
        <w:t>Flase</w:t>
      </w:r>
      <w:proofErr w:type="spellEnd"/>
      <w:r>
        <w:t xml:space="preserve"> </w:t>
      </w:r>
    </w:p>
    <w:p w14:paraId="37D62A14" w14:textId="11698481" w:rsidR="00C71073" w:rsidRDefault="008411CE" w:rsidP="008411CE">
      <w:pPr>
        <w:pStyle w:val="a3"/>
        <w:ind w:leftChars="0"/>
      </w:pPr>
      <w:r>
        <w:rPr>
          <w:rFonts w:hint="eastAsia"/>
        </w:rPr>
        <w:t>이렇게 쓴다.</w:t>
      </w:r>
      <w:r>
        <w:t xml:space="preserve"> const wat = false;</w:t>
      </w:r>
      <w:r w:rsidR="00C71073">
        <w:rPr>
          <w:rFonts w:hint="eastAsia"/>
        </w:rPr>
        <w:t xml:space="preserve"> 모두 소문자로 쓰고,</w:t>
      </w:r>
      <w:r w:rsidR="00C71073">
        <w:t>””</w:t>
      </w:r>
      <w:r w:rsidR="00C71073">
        <w:rPr>
          <w:rFonts w:hint="eastAsia"/>
        </w:rPr>
        <w:t>없이 쓴다.</w:t>
      </w:r>
      <w:r w:rsidR="00C71073">
        <w:t xml:space="preserve"> </w:t>
      </w:r>
      <w:r w:rsidR="00C71073">
        <w:rPr>
          <w:rFonts w:hint="eastAsia"/>
        </w:rPr>
        <w:t>이건 텍스트가 아니기 때문.</w:t>
      </w:r>
      <w:r w:rsidR="00C71073">
        <w:t xml:space="preserve"> </w:t>
      </w:r>
      <w:r w:rsidR="00C71073">
        <w:rPr>
          <w:rFonts w:hint="eastAsia"/>
        </w:rPr>
        <w:t>바이너리 세계(이진법)</w:t>
      </w:r>
      <w:r w:rsidR="00C71073">
        <w:t xml:space="preserve"> </w:t>
      </w:r>
      <w:r w:rsidR="00C71073">
        <w:rPr>
          <w:rFonts w:hint="eastAsia"/>
        </w:rPr>
        <w:t xml:space="preserve">에서는 </w:t>
      </w:r>
      <w:proofErr w:type="spellStart"/>
      <w:r w:rsidR="00C71073">
        <w:rPr>
          <w:rFonts w:hint="eastAsia"/>
        </w:rPr>
        <w:t>모든것은</w:t>
      </w:r>
      <w:proofErr w:type="spellEnd"/>
      <w:r w:rsidR="00C71073">
        <w:rPr>
          <w:rFonts w:hint="eastAsia"/>
        </w:rPr>
        <w:t xml:space="preserve"> </w:t>
      </w:r>
      <w:r w:rsidR="00C71073">
        <w:t>0</w:t>
      </w:r>
      <w:r w:rsidR="00C71073">
        <w:rPr>
          <w:rFonts w:hint="eastAsia"/>
        </w:rPr>
        <w:t xml:space="preserve">또는 </w:t>
      </w:r>
      <w:r w:rsidR="00C71073">
        <w:t>1</w:t>
      </w:r>
      <w:r w:rsidR="00C71073">
        <w:rPr>
          <w:rFonts w:hint="eastAsia"/>
        </w:rPr>
        <w:t>이다.</w:t>
      </w:r>
    </w:p>
    <w:p w14:paraId="180D11B2" w14:textId="5C50D06E" w:rsidR="00C71073" w:rsidRDefault="00C71073" w:rsidP="00C71073">
      <w:pPr>
        <w:pStyle w:val="a3"/>
        <w:numPr>
          <w:ilvl w:val="0"/>
          <w:numId w:val="8"/>
        </w:numPr>
        <w:ind w:leftChars="0"/>
      </w:pPr>
      <w:r>
        <w:t xml:space="preserve">number :  </w:t>
      </w:r>
      <w:r>
        <w:rPr>
          <w:rFonts w:hint="eastAsia"/>
        </w:rPr>
        <w:t>숫자</w:t>
      </w:r>
    </w:p>
    <w:p w14:paraId="2358E86D" w14:textId="01B30B10" w:rsidR="00C71073" w:rsidRDefault="00C71073" w:rsidP="00C7107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loat : </w:t>
      </w:r>
      <w:r>
        <w:rPr>
          <w:rFonts w:hint="eastAsia"/>
        </w:rPr>
        <w:t>소수</w:t>
      </w:r>
    </w:p>
    <w:p w14:paraId="34A740AA" w14:textId="0F6885AA" w:rsidR="00A23B29" w:rsidRDefault="00A23B29"/>
    <w:p w14:paraId="37DC8CB2" w14:textId="230E5C83" w:rsidR="00A23B29" w:rsidRDefault="00A23B29"/>
    <w:p w14:paraId="78FFCAE1" w14:textId="1E3F80D2" w:rsidR="00A23B29" w:rsidRPr="00C71073" w:rsidRDefault="00C71073">
      <w:pPr>
        <w:rPr>
          <w:b/>
          <w:bCs/>
        </w:rPr>
      </w:pPr>
      <w:r w:rsidRPr="00C71073">
        <w:rPr>
          <w:rFonts w:hint="eastAsia"/>
          <w:b/>
          <w:bCs/>
        </w:rPr>
        <w:t>#</w:t>
      </w:r>
      <w:r w:rsidRPr="00C71073">
        <w:rPr>
          <w:b/>
          <w:bCs/>
        </w:rPr>
        <w:t>1.9 Organizing Data with Arrays</w:t>
      </w:r>
    </w:p>
    <w:p w14:paraId="663A0B9D" w14:textId="5FD92A36" w:rsidR="00C71073" w:rsidRDefault="00C71073" w:rsidP="00C710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데이터를 정렬하는 두가지 방법 </w:t>
      </w:r>
      <w:r>
        <w:t xml:space="preserve">! </w:t>
      </w:r>
      <w:r>
        <w:rPr>
          <w:rFonts w:hint="eastAsia"/>
        </w:rPr>
        <w:t>하나는</w:t>
      </w:r>
      <w:r>
        <w:t xml:space="preserve"> array</w:t>
      </w:r>
      <w:r>
        <w:rPr>
          <w:rFonts w:hint="eastAsia"/>
        </w:rPr>
        <w:t xml:space="preserve"> 다른 하나는 </w:t>
      </w:r>
      <w:r>
        <w:t>object</w:t>
      </w:r>
    </w:p>
    <w:p w14:paraId="76E3DFF8" w14:textId="57836156" w:rsidR="00A23B29" w:rsidRDefault="00C71073" w:rsidP="00C71073">
      <w:pPr>
        <w:pStyle w:val="a3"/>
        <w:numPr>
          <w:ilvl w:val="0"/>
          <w:numId w:val="10"/>
        </w:numPr>
        <w:ind w:leftChars="0"/>
      </w:pPr>
      <w:r>
        <w:t>array :</w:t>
      </w:r>
      <w:r>
        <w:rPr>
          <w:rFonts w:hint="eastAsia"/>
        </w:rPr>
        <w:t xml:space="preserve"> 데이터를 저장하는 곳인데,</w:t>
      </w:r>
      <w:r>
        <w:t xml:space="preserve"> </w:t>
      </w:r>
      <w:r>
        <w:rPr>
          <w:rFonts w:hint="eastAsia"/>
        </w:rPr>
        <w:t xml:space="preserve">리스트를 같이 </w:t>
      </w:r>
      <w:proofErr w:type="spellStart"/>
      <w:r>
        <w:rPr>
          <w:rFonts w:hint="eastAsia"/>
        </w:rPr>
        <w:t>저장하는것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여러 </w:t>
      </w:r>
      <w:r>
        <w:t>string</w:t>
      </w:r>
      <w:r>
        <w:rPr>
          <w:rFonts w:hint="eastAsia"/>
        </w:rPr>
        <w:t>들을 하나로 묶는 것.</w:t>
      </w:r>
      <w:r>
        <w:t xml:space="preserve"> (text, Boolean, number, </w:t>
      </w:r>
      <w:r>
        <w:rPr>
          <w:rFonts w:hint="eastAsia"/>
        </w:rPr>
        <w:t>변수</w:t>
      </w:r>
      <w:r>
        <w:t xml:space="preserve">  . . </w:t>
      </w:r>
      <w:r>
        <w:rPr>
          <w:rFonts w:hint="eastAsia"/>
        </w:rPr>
        <w:t>등 만 가능 섞어서도 가능)</w:t>
      </w:r>
    </w:p>
    <w:p w14:paraId="4383FE4E" w14:textId="0268EEBB" w:rsidR="00C71073" w:rsidRDefault="00C71073" w:rsidP="00C71073">
      <w:pPr>
        <w:pStyle w:val="a3"/>
        <w:ind w:leftChars="0"/>
      </w:pPr>
      <w:r>
        <w:rPr>
          <w:rFonts w:hint="eastAsia"/>
        </w:rPr>
        <w:t>예</w:t>
      </w:r>
      <w:r>
        <w:t xml:space="preserve">) const </w:t>
      </w:r>
      <w:proofErr w:type="spellStart"/>
      <w:r>
        <w:t>daysOfWeek</w:t>
      </w:r>
      <w:proofErr w:type="spellEnd"/>
      <w:r>
        <w:t xml:space="preserve"> = [ “</w:t>
      </w:r>
      <w:proofErr w:type="spellStart"/>
      <w:r>
        <w:rPr>
          <w:rFonts w:hint="eastAsia"/>
        </w:rPr>
        <w:t>ㅁ</w:t>
      </w:r>
      <w:proofErr w:type="spellEnd"/>
      <w:r>
        <w:t>”, “</w:t>
      </w:r>
      <w:proofErr w:type="spellStart"/>
      <w:r>
        <w:rPr>
          <w:rFonts w:hint="eastAsia"/>
        </w:rPr>
        <w:t>ㅠ</w:t>
      </w:r>
      <w:proofErr w:type="spellEnd"/>
      <w:r>
        <w:t>”, “</w:t>
      </w:r>
      <w:proofErr w:type="spellStart"/>
      <w:r>
        <w:rPr>
          <w:rFonts w:hint="eastAsia"/>
        </w:rPr>
        <w:t>ㅊ</w:t>
      </w:r>
      <w:proofErr w:type="spellEnd"/>
      <w:r>
        <w:t xml:space="preserve">”] </w:t>
      </w:r>
    </w:p>
    <w:p w14:paraId="0E9B1C28" w14:textId="1796A454" w:rsidR="00C71073" w:rsidRDefault="00C71073" w:rsidP="00C71073">
      <w:pPr>
        <w:pStyle w:val="a3"/>
        <w:numPr>
          <w:ilvl w:val="0"/>
          <w:numId w:val="11"/>
        </w:numPr>
        <w:ind w:leftChars="0"/>
      </w:pPr>
      <w:r>
        <w:t>array</w:t>
      </w:r>
      <w:r>
        <w:rPr>
          <w:rFonts w:hint="eastAsia"/>
        </w:rPr>
        <w:t xml:space="preserve">안의 규칙 </w:t>
      </w:r>
      <w:r>
        <w:t xml:space="preserve">: </w:t>
      </w:r>
      <w:proofErr w:type="spellStart"/>
      <w:r>
        <w:t>dayOfWeek</w:t>
      </w:r>
      <w:proofErr w:type="spellEnd"/>
      <w:r>
        <w:t>[2]</w:t>
      </w:r>
      <w:r>
        <w:rPr>
          <w:rFonts w:hint="eastAsia"/>
        </w:rPr>
        <w:t xml:space="preserve"> 하면 거기 자리에 해당되는 글자 나온다.</w:t>
      </w:r>
      <w:r>
        <w:t xml:space="preserve"> </w:t>
      </w:r>
      <w:r>
        <w:rPr>
          <w:rFonts w:hint="eastAsia"/>
        </w:rPr>
        <w:t>0부터 시작이다.</w:t>
      </w:r>
      <w:r>
        <w:t xml:space="preserve"> </w:t>
      </w:r>
      <w:proofErr w:type="spellStart"/>
      <w:r>
        <w:t>daysOfweek</w:t>
      </w:r>
      <w:proofErr w:type="spellEnd"/>
      <w:r>
        <w:t>[1]= “</w:t>
      </w:r>
      <w:proofErr w:type="spellStart"/>
      <w:r>
        <w:rPr>
          <w:rFonts w:hint="eastAsia"/>
        </w:rPr>
        <w:t>ㅠ</w:t>
      </w:r>
      <w:proofErr w:type="spellEnd"/>
      <w:r>
        <w:t>”</w:t>
      </w:r>
      <w:r>
        <w:rPr>
          <w:rFonts w:hint="eastAsia"/>
        </w:rPr>
        <w:t>임.</w:t>
      </w:r>
    </w:p>
    <w:p w14:paraId="2C478214" w14:textId="77777777" w:rsidR="00C71073" w:rsidRDefault="00C71073" w:rsidP="00C710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문법을 위한 규칙 !</w:t>
      </w:r>
      <w:r>
        <w:t>!</w:t>
      </w:r>
    </w:p>
    <w:p w14:paraId="01BC301B" w14:textId="0A2E8FE2" w:rsidR="00C71073" w:rsidRDefault="00C71073" w:rsidP="00C71073">
      <w:pPr>
        <w:pStyle w:val="a3"/>
        <w:ind w:leftChars="0"/>
      </w:pPr>
      <w:r>
        <w:t xml:space="preserve">camel case :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언제나 소문자로 시작해서 만약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중간에 스페이스가 필요하면 스페이스 대신에 다 음 단어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대문자로 </w:t>
      </w:r>
      <w:proofErr w:type="spellStart"/>
      <w:r>
        <w:rPr>
          <w:rFonts w:hint="eastAsia"/>
        </w:rPr>
        <w:t>써주는것</w:t>
      </w:r>
      <w:proofErr w:type="spellEnd"/>
      <w:r>
        <w:rPr>
          <w:rFonts w:hint="eastAsia"/>
        </w:rPr>
        <w:t>.</w:t>
      </w:r>
      <w:r>
        <w:t xml:space="preserve"> </w:t>
      </w:r>
    </w:p>
    <w:p w14:paraId="7CCA535D" w14:textId="0362078A" w:rsidR="00C71073" w:rsidRPr="00C71073" w:rsidRDefault="00C71073" w:rsidP="00C71073">
      <w:pPr>
        <w:pStyle w:val="a3"/>
        <w:ind w:leftChars="0"/>
      </w:pPr>
      <w:r>
        <w:tab/>
        <w:t xml:space="preserve">* </w:t>
      </w:r>
      <w:r>
        <w:rPr>
          <w:rFonts w:hint="eastAsia"/>
        </w:rPr>
        <w:t xml:space="preserve">스페이스가 없더라도 </w:t>
      </w:r>
      <w:proofErr w:type="spellStart"/>
      <w:r>
        <w:rPr>
          <w:rFonts w:hint="eastAsia"/>
        </w:rPr>
        <w:t>변수명에</w:t>
      </w:r>
      <w:proofErr w:type="spellEnd"/>
      <w:r>
        <w:rPr>
          <w:rFonts w:hint="eastAsia"/>
        </w:rPr>
        <w:t xml:space="preserve"> 이상한 문자 넣으면 안됨</w:t>
      </w:r>
    </w:p>
    <w:p w14:paraId="24FA0C30" w14:textId="27B2597E" w:rsidR="00F5630E" w:rsidRDefault="00F5630E"/>
    <w:p w14:paraId="001FF844" w14:textId="6583F2BC" w:rsidR="00F5630E" w:rsidRDefault="00F5630E"/>
    <w:p w14:paraId="5347861E" w14:textId="3A7C642C" w:rsidR="00F5630E" w:rsidRPr="00C71073" w:rsidRDefault="00C71073" w:rsidP="00C71073">
      <w:pPr>
        <w:rPr>
          <w:b/>
          <w:bCs/>
        </w:rPr>
      </w:pPr>
      <w:r w:rsidRPr="00C71073">
        <w:rPr>
          <w:rFonts w:hint="eastAsia"/>
          <w:b/>
          <w:bCs/>
        </w:rPr>
        <w:t>#</w:t>
      </w:r>
      <w:r w:rsidRPr="00C71073">
        <w:rPr>
          <w:b/>
          <w:bCs/>
        </w:rPr>
        <w:t xml:space="preserve">1.10 Organizing Data with </w:t>
      </w:r>
      <w:r>
        <w:rPr>
          <w:b/>
          <w:bCs/>
        </w:rPr>
        <w:t>Objects</w:t>
      </w:r>
    </w:p>
    <w:p w14:paraId="511BD050" w14:textId="7FE52698" w:rsidR="00C71073" w:rsidRDefault="00C71073" w:rsidP="00C710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과 </w:t>
      </w:r>
      <w:r>
        <w:t>array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다른점</w:t>
      </w:r>
      <w:proofErr w:type="spellEnd"/>
      <w:r>
        <w:rPr>
          <w:rFonts w:hint="eastAsia"/>
        </w:rPr>
        <w:t xml:space="preserve"> </w:t>
      </w:r>
      <w:r>
        <w:t>: object</w:t>
      </w:r>
      <w:r>
        <w:rPr>
          <w:rFonts w:hint="eastAsia"/>
        </w:rPr>
        <w:t xml:space="preserve">에는 각 </w:t>
      </w:r>
      <w:r>
        <w:t>value</w:t>
      </w:r>
      <w:r>
        <w:rPr>
          <w:rFonts w:hint="eastAsia"/>
        </w:rPr>
        <w:t>에 이름을 줄 수 있다.</w:t>
      </w:r>
    </w:p>
    <w:p w14:paraId="1BFF3EAB" w14:textId="77777777" w:rsidR="00C71073" w:rsidRDefault="00C71073" w:rsidP="00C71073">
      <w:r>
        <w:rPr>
          <w:rFonts w:hint="eastAsia"/>
        </w:rPr>
        <w:t xml:space="preserve"> </w:t>
      </w:r>
      <w:r>
        <w:tab/>
      </w:r>
      <w:r>
        <w:tab/>
        <w:t xml:space="preserve">* </w:t>
      </w:r>
      <w:r>
        <w:rPr>
          <w:rFonts w:hint="eastAsia"/>
        </w:rPr>
        <w:t xml:space="preserve">리스트로 만들고 </w:t>
      </w:r>
      <w:proofErr w:type="spellStart"/>
      <w:r>
        <w:rPr>
          <w:rFonts w:hint="eastAsia"/>
        </w:rPr>
        <w:t>싶을때는</w:t>
      </w:r>
      <w:proofErr w:type="spellEnd"/>
      <w:r>
        <w:rPr>
          <w:rFonts w:hint="eastAsia"/>
        </w:rPr>
        <w:t xml:space="preserve"> </w:t>
      </w:r>
      <w:r>
        <w:t>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정의.</w:t>
      </w:r>
      <w:r>
        <w:t xml:space="preserve"> </w:t>
      </w:r>
      <w:proofErr w:type="spellStart"/>
      <w:r>
        <w:rPr>
          <w:rFonts w:hint="eastAsia"/>
        </w:rPr>
        <w:t>간단하니까</w:t>
      </w:r>
      <w:proofErr w:type="spellEnd"/>
      <w:r>
        <w:rPr>
          <w:rFonts w:hint="eastAsia"/>
        </w:rPr>
        <w:t xml:space="preserve"> 그냥 리스트 </w:t>
      </w:r>
      <w:proofErr w:type="spellStart"/>
      <w:r>
        <w:rPr>
          <w:rFonts w:hint="eastAsia"/>
        </w:rPr>
        <w:t>정의하면됨</w:t>
      </w:r>
      <w:proofErr w:type="spellEnd"/>
    </w:p>
    <w:p w14:paraId="40784A54" w14:textId="2635F5D9" w:rsidR="00C71073" w:rsidRDefault="00C71073" w:rsidP="00C710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원하는 방식으로 정렬하고 싶다면 </w:t>
      </w:r>
      <w:r>
        <w:t xml:space="preserve">? </w:t>
      </w:r>
      <w:r>
        <w:rPr>
          <w:rFonts w:hint="eastAsia"/>
        </w:rPr>
        <w:t xml:space="preserve">각 값에 변수 지정해주고 싶다면 </w:t>
      </w:r>
      <w:r>
        <w:t xml:space="preserve">?(name : </w:t>
      </w:r>
      <w:proofErr w:type="spellStart"/>
      <w:r>
        <w:t>blabal</w:t>
      </w:r>
      <w:proofErr w:type="spellEnd"/>
      <w:r>
        <w:rPr>
          <w:rFonts w:hint="eastAsia"/>
        </w:rPr>
        <w:t xml:space="preserve"> 같이</w:t>
      </w:r>
      <w:r>
        <w:t>) -----&gt; object</w:t>
      </w:r>
      <w:r>
        <w:rPr>
          <w:rFonts w:hint="eastAsia"/>
        </w:rPr>
        <w:t xml:space="preserve"> 선언 </w:t>
      </w:r>
    </w:p>
    <w:p w14:paraId="7F254093" w14:textId="3036E16A" w:rsidR="00C71073" w:rsidRDefault="00C71073" w:rsidP="00C71073">
      <w:pPr>
        <w:pStyle w:val="a3"/>
        <w:numPr>
          <w:ilvl w:val="0"/>
          <w:numId w:val="10"/>
        </w:numPr>
        <w:ind w:leftChars="0"/>
      </w:pPr>
      <w:r>
        <w:t>object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선언하기 위해서는 </w:t>
      </w:r>
      <w:r>
        <w:t xml:space="preserve">{ </w:t>
      </w:r>
      <w:proofErr w:type="spellStart"/>
      <w:r>
        <w:rPr>
          <w:rFonts w:hint="eastAsia"/>
        </w:rPr>
        <w:t>컬리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브라켓</w:t>
      </w:r>
      <w:proofErr w:type="spellEnd"/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써주면된다</w:t>
      </w:r>
      <w:proofErr w:type="spellEnd"/>
      <w:r>
        <w:rPr>
          <w:rFonts w:hint="eastAsia"/>
        </w:rPr>
        <w:t>.</w:t>
      </w:r>
    </w:p>
    <w:p w14:paraId="51DFCC07" w14:textId="77777777" w:rsidR="00C71073" w:rsidRDefault="00C71073" w:rsidP="00C710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>
        <w:t>array</w:t>
      </w:r>
      <w:r>
        <w:rPr>
          <w:rFonts w:hint="eastAsia"/>
        </w:rPr>
        <w:t>같이 동작하지 않는다.</w:t>
      </w:r>
      <w:r>
        <w:t xml:space="preserve"> object</w:t>
      </w:r>
      <w:r>
        <w:rPr>
          <w:rFonts w:hint="eastAsia"/>
        </w:rPr>
        <w:t>는 실제 객체를 만드는 거임.</w:t>
      </w:r>
      <w:r>
        <w:t xml:space="preserve"> </w:t>
      </w:r>
    </w:p>
    <w:p w14:paraId="44725AB4" w14:textId="11A3103F" w:rsidR="00C71073" w:rsidRDefault="00C71073" w:rsidP="00C71073">
      <w:pPr>
        <w:pStyle w:val="a3"/>
        <w:ind w:leftChars="0"/>
      </w:pPr>
      <w:r>
        <w:t>label</w:t>
      </w:r>
      <w:r>
        <w:rPr>
          <w:rFonts w:hint="eastAsia"/>
        </w:rPr>
        <w:t xml:space="preserve">을 내가 저장하고 싶은 </w:t>
      </w:r>
      <w:r>
        <w:t>data</w:t>
      </w:r>
      <w:r>
        <w:rPr>
          <w:rFonts w:hint="eastAsia"/>
        </w:rPr>
        <w:t>에 줄 수 있음.</w:t>
      </w:r>
    </w:p>
    <w:p w14:paraId="37B30359" w14:textId="1FE4D883" w:rsidR="00C71073" w:rsidRPr="00C71073" w:rsidRDefault="00C71073" w:rsidP="00C71073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0734664" wp14:editId="152497BF">
            <wp:extent cx="2566930" cy="166436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428" cy="16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</w:t>
      </w:r>
      <w:r>
        <w:t>!!</w:t>
      </w:r>
    </w:p>
    <w:p w14:paraId="76FAB218" w14:textId="17E1B956" w:rsidR="00C71073" w:rsidRDefault="00C71073">
      <w:r>
        <w:tab/>
        <w:t>-&gt; name</w:t>
      </w:r>
      <w:r>
        <w:rPr>
          <w:rFonts w:hint="eastAsia"/>
        </w:rPr>
        <w:t>은 텍스트 아니다.</w:t>
      </w:r>
      <w:r>
        <w:t xml:space="preserve"> </w:t>
      </w:r>
      <w:proofErr w:type="spellStart"/>
      <w:r>
        <w:rPr>
          <w:rFonts w:hint="eastAsia"/>
        </w:rPr>
        <w:t>변수니까</w:t>
      </w:r>
      <w:proofErr w:type="spellEnd"/>
      <w:r>
        <w:rPr>
          <w:rFonts w:hint="eastAsia"/>
        </w:rPr>
        <w:t xml:space="preserve"> </w:t>
      </w:r>
      <w:r>
        <w:t xml:space="preserve">!! </w:t>
      </w:r>
      <w:r>
        <w:rPr>
          <w:rFonts w:hint="eastAsia"/>
        </w:rPr>
        <w:t>그래서 큰따옴표로 감싸지 않는다.</w:t>
      </w:r>
    </w:p>
    <w:p w14:paraId="498FD9F4" w14:textId="17B22E16" w:rsidR="00C71073" w:rsidRPr="00C71073" w:rsidRDefault="00C71073">
      <w:r>
        <w:tab/>
        <w:t>-&gt; gender</w:t>
      </w:r>
      <w:r>
        <w:rPr>
          <w:rFonts w:hint="eastAsia"/>
        </w:rPr>
        <w:t>에만 접근하는 방법</w:t>
      </w:r>
      <w:r>
        <w:t xml:space="preserve"> ---&gt; </w:t>
      </w:r>
      <w:proofErr w:type="spellStart"/>
      <w:r>
        <w:t>nicoInfo.gender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해주면 됨 </w:t>
      </w:r>
      <w:r>
        <w:t xml:space="preserve">! </w:t>
      </w:r>
    </w:p>
    <w:p w14:paraId="0B9E8F3D" w14:textId="02DE1715" w:rsidR="00C71073" w:rsidRDefault="00C71073" w:rsidP="00C71073">
      <w:pPr>
        <w:pStyle w:val="a3"/>
        <w:numPr>
          <w:ilvl w:val="0"/>
          <w:numId w:val="12"/>
        </w:numPr>
        <w:ind w:leftChars="0"/>
      </w:pPr>
      <w:r>
        <w:t>const</w:t>
      </w:r>
      <w:r>
        <w:rPr>
          <w:rFonts w:hint="eastAsia"/>
        </w:rPr>
        <w:t xml:space="preserve">안의 </w:t>
      </w:r>
      <w:r>
        <w:t xml:space="preserve">object </w:t>
      </w:r>
      <w:r>
        <w:rPr>
          <w:rFonts w:hint="eastAsia"/>
        </w:rPr>
        <w:t>안의 값을 바꿀 수 있다.</w:t>
      </w:r>
      <w:r>
        <w:t xml:space="preserve"> </w:t>
      </w:r>
    </w:p>
    <w:p w14:paraId="1D2821C0" w14:textId="67FD334B" w:rsidR="00C71073" w:rsidRDefault="00C71073" w:rsidP="00C71073">
      <w:pPr>
        <w:pStyle w:val="a3"/>
        <w:ind w:leftChars="0"/>
      </w:pPr>
      <w:proofErr w:type="spellStart"/>
      <w:r>
        <w:rPr>
          <w:rFonts w:hint="eastAsia"/>
        </w:rPr>
        <w:t>n</w:t>
      </w:r>
      <w:r>
        <w:t>icoInfo.gender</w:t>
      </w:r>
      <w:proofErr w:type="spellEnd"/>
      <w:r>
        <w:t xml:space="preserve">=”Female” </w:t>
      </w:r>
      <w:r>
        <w:rPr>
          <w:rFonts w:hint="eastAsia"/>
        </w:rPr>
        <w:t>해서 보면 이렇게 나옴.</w:t>
      </w:r>
    </w:p>
    <w:p w14:paraId="77A5B72F" w14:textId="170FE56B" w:rsidR="00C71073" w:rsidRDefault="00C71073" w:rsidP="00C7107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 지 만 </w:t>
      </w:r>
      <w:r>
        <w:t>!! object</w:t>
      </w:r>
      <w:r>
        <w:rPr>
          <w:rFonts w:hint="eastAsia"/>
        </w:rPr>
        <w:t xml:space="preserve"> 자체를 바꿀 수 없음.</w:t>
      </w:r>
    </w:p>
    <w:p w14:paraId="7BB00265" w14:textId="2ACC3538" w:rsidR="00C71073" w:rsidRDefault="00C71073" w:rsidP="00C71073">
      <w:pPr>
        <w:pStyle w:val="a3"/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t>nicoInfo</w:t>
      </w:r>
      <w:proofErr w:type="spellEnd"/>
      <w:r>
        <w:t xml:space="preserve"> = true</w:t>
      </w:r>
      <w:r>
        <w:rPr>
          <w:rFonts w:hint="eastAsia"/>
        </w:rPr>
        <w:t xml:space="preserve"> 이렇게는 </w:t>
      </w:r>
      <w:proofErr w:type="spellStart"/>
      <w:r>
        <w:rPr>
          <w:rFonts w:hint="eastAsia"/>
        </w:rPr>
        <w:t>안된다눈거임</w:t>
      </w:r>
      <w:proofErr w:type="spellEnd"/>
      <w:r>
        <w:rPr>
          <w:rFonts w:hint="eastAsia"/>
        </w:rPr>
        <w:t>.</w:t>
      </w:r>
    </w:p>
    <w:p w14:paraId="106E7C9F" w14:textId="5753410A" w:rsidR="00C71073" w:rsidRDefault="00C71073" w:rsidP="00C71073">
      <w:pPr>
        <w:pStyle w:val="a3"/>
        <w:numPr>
          <w:ilvl w:val="0"/>
          <w:numId w:val="12"/>
        </w:numPr>
        <w:ind w:leftChars="0"/>
      </w:pPr>
      <w:r>
        <w:t>Object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 xml:space="preserve"> 안에 넣을 수 있다.</w:t>
      </w:r>
      <w:r>
        <w:t xml:space="preserve"> </w:t>
      </w:r>
    </w:p>
    <w:p w14:paraId="623CDF79" w14:textId="273AC58B" w:rsidR="00C71073" w:rsidRDefault="00C71073" w:rsidP="00C71073">
      <w:pPr>
        <w:pStyle w:val="a3"/>
        <w:ind w:leftChars="0"/>
      </w:pPr>
      <w:r>
        <w:t>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안에도 넣을 수 있다.</w:t>
      </w:r>
      <w:r>
        <w:t xml:space="preserve"> </w:t>
      </w:r>
      <w:proofErr w:type="spellStart"/>
      <w:r>
        <w:t>favMovies</w:t>
      </w:r>
      <w:proofErr w:type="spellEnd"/>
      <w:r>
        <w:t xml:space="preserve"> : [“</w:t>
      </w:r>
      <w:proofErr w:type="spellStart"/>
      <w:r>
        <w:t>blabla</w:t>
      </w:r>
      <w:proofErr w:type="spellEnd"/>
      <w:r>
        <w:t>”, “</w:t>
      </w:r>
      <w:proofErr w:type="spellStart"/>
      <w:r>
        <w:t>abc</w:t>
      </w:r>
      <w:proofErr w:type="spellEnd"/>
      <w:r>
        <w:t>”]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</w:p>
    <w:p w14:paraId="0597C1B2" w14:textId="69C2AF48" w:rsidR="00C71073" w:rsidRDefault="00C71073">
      <w:r>
        <w:rPr>
          <w:noProof/>
        </w:rPr>
        <w:drawing>
          <wp:inline distT="0" distB="0" distL="0" distR="0" wp14:anchorId="0818CF1A" wp14:editId="2BE72DC6">
            <wp:extent cx="2662390" cy="1729648"/>
            <wp:effectExtent l="0" t="0" r="508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63" cy="17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이렇게도 가능</w:t>
      </w:r>
    </w:p>
    <w:p w14:paraId="3B77B471" w14:textId="52B6F3AF" w:rsidR="00C71073" w:rsidRDefault="00C71073" w:rsidP="00C7107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빼먹지 말기 </w:t>
      </w:r>
      <w:r>
        <w:t>! 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쓸때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큰따옴포</w:t>
      </w:r>
      <w:proofErr w:type="spellEnd"/>
      <w:r>
        <w:rPr>
          <w:rFonts w:hint="eastAsia"/>
        </w:rPr>
        <w:t xml:space="preserve"> </w:t>
      </w:r>
      <w:r>
        <w:t xml:space="preserve">“ </w:t>
      </w:r>
      <w:r>
        <w:rPr>
          <w:rFonts w:hint="eastAsia"/>
        </w:rPr>
        <w:t xml:space="preserve">앞뒤로 </w:t>
      </w:r>
      <w:proofErr w:type="spellStart"/>
      <w:r>
        <w:rPr>
          <w:rFonts w:hint="eastAsia"/>
        </w:rPr>
        <w:t>넣는거</w:t>
      </w:r>
      <w:proofErr w:type="spellEnd"/>
      <w:r>
        <w:rPr>
          <w:rFonts w:hint="eastAsia"/>
        </w:rPr>
        <w:t xml:space="preserve"> 잊지 말기 </w:t>
      </w:r>
      <w:r>
        <w:t>!</w:t>
      </w:r>
    </w:p>
    <w:p w14:paraId="4FAF7443" w14:textId="62BAF86B" w:rsidR="00C71073" w:rsidRDefault="00C71073" w:rsidP="00C71073">
      <w:pPr>
        <w:pStyle w:val="a3"/>
        <w:numPr>
          <w:ilvl w:val="0"/>
          <w:numId w:val="12"/>
        </w:numPr>
        <w:ind w:leftChars="0"/>
      </w:pPr>
      <w:proofErr w:type="spellStart"/>
      <w:r>
        <w:t>js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말썽이어도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과 </w:t>
      </w:r>
      <w:proofErr w:type="spellStart"/>
      <w:r>
        <w:t>css</w:t>
      </w:r>
      <w:proofErr w:type="spellEnd"/>
      <w:r>
        <w:rPr>
          <w:rFonts w:hint="eastAsia"/>
        </w:rPr>
        <w:t>은 멀쩡하다.</w:t>
      </w:r>
    </w:p>
    <w:p w14:paraId="3E93ACDC" w14:textId="425B5A0D" w:rsidR="00C71073" w:rsidRDefault="00C71073"/>
    <w:p w14:paraId="459A6E4D" w14:textId="5086680C" w:rsidR="00C71073" w:rsidRDefault="00C71073"/>
    <w:p w14:paraId="4F5279A9" w14:textId="041A7E9C" w:rsidR="00C71073" w:rsidRPr="00B75A37" w:rsidRDefault="00857246">
      <w:pPr>
        <w:rPr>
          <w:b/>
          <w:bCs/>
        </w:rPr>
      </w:pPr>
      <w:r w:rsidRPr="00B75A37">
        <w:rPr>
          <w:rFonts w:hint="eastAsia"/>
          <w:b/>
          <w:bCs/>
        </w:rPr>
        <w:t>#</w:t>
      </w:r>
      <w:r w:rsidRPr="00B75A37">
        <w:rPr>
          <w:b/>
          <w:bCs/>
        </w:rPr>
        <w:t xml:space="preserve"> 2.0 Your first JS Function</w:t>
      </w:r>
    </w:p>
    <w:p w14:paraId="2563058B" w14:textId="77777777" w:rsidR="00857246" w:rsidRDefault="00857246" w:rsidP="00857246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c</w:t>
      </w:r>
      <w:r>
        <w:t>onsole.log(</w:t>
      </w:r>
      <w:proofErr w:type="spellStart"/>
      <w:proofErr w:type="gramEnd"/>
      <w:r>
        <w:t>nicoInfo.favFood</w:t>
      </w:r>
      <w:proofErr w:type="spellEnd"/>
      <w:r>
        <w:t xml:space="preserve">) </w:t>
      </w:r>
    </w:p>
    <w:p w14:paraId="22563C5F" w14:textId="0BC2095C" w:rsidR="00857246" w:rsidRDefault="00857246" w:rsidP="00857246">
      <w:pPr>
        <w:pStyle w:val="a3"/>
        <w:ind w:leftChars="0"/>
      </w:pPr>
      <w:r>
        <w:t>--&gt;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 xml:space="preserve">은 </w:t>
      </w:r>
      <w:r>
        <w:t>object</w:t>
      </w:r>
      <w:r w:rsidR="007961EA">
        <w:rPr>
          <w:rFonts w:hint="eastAsia"/>
        </w:rPr>
        <w:t>이다.</w:t>
      </w:r>
      <w:r w:rsidR="007961EA">
        <w:t xml:space="preserve"> </w:t>
      </w:r>
      <w:r>
        <w:t>(</w:t>
      </w:r>
      <w:proofErr w:type="spellStart"/>
      <w:r>
        <w:t>nicoInfo</w:t>
      </w:r>
      <w:proofErr w:type="spellEnd"/>
      <w:r>
        <w:rPr>
          <w:rFonts w:hint="eastAsia"/>
        </w:rPr>
        <w:t xml:space="preserve">가 </w:t>
      </w:r>
      <w:r>
        <w:t>object</w:t>
      </w:r>
      <w:r>
        <w:rPr>
          <w:rFonts w:hint="eastAsia"/>
        </w:rPr>
        <w:t>인 것 같이)</w:t>
      </w:r>
    </w:p>
    <w:p w14:paraId="708FCFEF" w14:textId="754AA5DA" w:rsidR="00857246" w:rsidRDefault="00857246" w:rsidP="00857246">
      <w:pPr>
        <w:pStyle w:val="a3"/>
        <w:ind w:leftChars="0"/>
        <w:rPr>
          <w:rFonts w:hint="eastAsia"/>
        </w:rPr>
      </w:pPr>
      <w:r>
        <w:t>--&gt; .log</w:t>
      </w:r>
      <w:r>
        <w:rPr>
          <w:rFonts w:hint="eastAsia"/>
        </w:rPr>
        <w:t xml:space="preserve"> 는 안의 내용 </w:t>
      </w:r>
      <w:r>
        <w:t>(.</w:t>
      </w:r>
      <w:proofErr w:type="spellStart"/>
      <w:r>
        <w:t>favFood</w:t>
      </w:r>
      <w:proofErr w:type="spellEnd"/>
      <w:r>
        <w:t xml:space="preserve"> </w:t>
      </w:r>
      <w:r>
        <w:rPr>
          <w:rFonts w:hint="eastAsia"/>
        </w:rPr>
        <w:t>같이)</w:t>
      </w:r>
      <w:r w:rsidR="007961EA">
        <w:t xml:space="preserve">. </w:t>
      </w:r>
      <w:r w:rsidR="007961EA">
        <w:rPr>
          <w:rFonts w:hint="eastAsia"/>
        </w:rPr>
        <w:t>함수(</w:t>
      </w:r>
      <w:r w:rsidR="007961EA">
        <w:t>function)</w:t>
      </w:r>
      <w:r w:rsidR="007961EA">
        <w:rPr>
          <w:rFonts w:hint="eastAsia"/>
        </w:rPr>
        <w:t>이다.</w:t>
      </w:r>
      <w:r w:rsidR="007961EA">
        <w:t xml:space="preserve"> console object</w:t>
      </w:r>
      <w:r w:rsidR="007961EA">
        <w:rPr>
          <w:rFonts w:hint="eastAsia"/>
        </w:rPr>
        <w:t xml:space="preserve"> 안에 있는 함수라는 뜻</w:t>
      </w:r>
    </w:p>
    <w:p w14:paraId="180B0331" w14:textId="09D5FA8D" w:rsidR="00C71073" w:rsidRDefault="007961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82DB3" wp14:editId="5F1A9B91">
            <wp:extent cx="2946400" cy="1943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console.log(console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한 내용</w:t>
      </w:r>
    </w:p>
    <w:p w14:paraId="2AF782CB" w14:textId="156400E7" w:rsidR="00C71073" w:rsidRDefault="007961EA" w:rsidP="007961EA">
      <w:pPr>
        <w:pStyle w:val="a3"/>
        <w:numPr>
          <w:ilvl w:val="0"/>
          <w:numId w:val="13"/>
        </w:numPr>
        <w:ind w:leftChars="0"/>
      </w:pPr>
      <w:r>
        <w:t>console.log, alert</w:t>
      </w:r>
      <w:r>
        <w:rPr>
          <w:rFonts w:hint="eastAsia"/>
        </w:rPr>
        <w:t xml:space="preserve"> 등 곧 보게 될 많은 함수들은 내장함수이다</w:t>
      </w:r>
    </w:p>
    <w:p w14:paraId="584F12DB" w14:textId="1A53EF0C" w:rsidR="00C71073" w:rsidRDefault="007961EA" w:rsidP="007961E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함수</w:t>
      </w:r>
      <w:r>
        <w:t>(function)</w:t>
      </w:r>
      <w:r>
        <w:rPr>
          <w:rFonts w:hint="eastAsia"/>
        </w:rPr>
        <w:t xml:space="preserve">란 </w:t>
      </w:r>
      <w:proofErr w:type="spellStart"/>
      <w:r>
        <w:rPr>
          <w:rFonts w:hint="eastAsia"/>
        </w:rPr>
        <w:t>어떤것의</w:t>
      </w:r>
      <w:proofErr w:type="spellEnd"/>
      <w:r>
        <w:rPr>
          <w:rFonts w:hint="eastAsia"/>
        </w:rPr>
        <w:t xml:space="preserve"> 기능이다.</w:t>
      </w:r>
      <w:r>
        <w:t xml:space="preserve"> </w:t>
      </w:r>
      <w:r>
        <w:rPr>
          <w:rFonts w:hint="eastAsia"/>
        </w:rPr>
        <w:t>어떤 걸 수행하려는 한 부분으로,</w:t>
      </w:r>
      <w:r>
        <w:t xml:space="preserve"> </w:t>
      </w:r>
      <w:r>
        <w:rPr>
          <w:rFonts w:hint="eastAsia"/>
        </w:rPr>
        <w:t>우리가 원하는 만큼 쓸 수 있다.</w:t>
      </w:r>
      <w:r>
        <w:t xml:space="preserve"> (</w:t>
      </w:r>
      <w:r>
        <w:rPr>
          <w:rFonts w:hint="eastAsia"/>
        </w:rPr>
        <w:t xml:space="preserve">한 코드조각으로 우리가 원하는 만큼 쓸 수 </w:t>
      </w:r>
      <w:proofErr w:type="spellStart"/>
      <w:r>
        <w:rPr>
          <w:rFonts w:hint="eastAsia"/>
        </w:rPr>
        <w:t>있는것</w:t>
      </w:r>
      <w:proofErr w:type="spellEnd"/>
      <w:r>
        <w:rPr>
          <w:rFonts w:hint="eastAsia"/>
        </w:rPr>
        <w:t>)</w:t>
      </w:r>
    </w:p>
    <w:p w14:paraId="6A23314E" w14:textId="6915FC5B" w:rsidR="00C71073" w:rsidRDefault="007961EA" w:rsidP="007961E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함수 만들기</w:t>
      </w:r>
      <w:r>
        <w:t>(JS</w:t>
      </w:r>
      <w:r>
        <w:rPr>
          <w:rFonts w:hint="eastAsia"/>
        </w:rPr>
        <w:t xml:space="preserve"> 함수 정의하는 문법)</w:t>
      </w:r>
    </w:p>
    <w:p w14:paraId="0FBCF928" w14:textId="31FBAF88" w:rsidR="007961EA" w:rsidRDefault="007961EA" w:rsidP="007961EA">
      <w:pPr>
        <w:pStyle w:val="a3"/>
        <w:numPr>
          <w:ilvl w:val="1"/>
          <w:numId w:val="15"/>
        </w:numPr>
        <w:ind w:leftChars="0"/>
      </w:pPr>
      <w:r>
        <w:t>function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원하는함수이름</w:t>
      </w:r>
      <w:proofErr w:type="spellEnd"/>
      <w:r>
        <w:rPr>
          <w:rFonts w:hint="eastAsia"/>
        </w:rPr>
        <w:t>(</w:t>
      </w:r>
      <w:r w:rsidR="00F22B5D">
        <w:rPr>
          <w:rFonts w:hint="eastAsia"/>
        </w:rPr>
        <w:t>인자(변수)</w:t>
      </w:r>
      <w:r w:rsidR="00F22B5D">
        <w:t>)</w:t>
      </w:r>
      <w:r>
        <w:t xml:space="preserve">){ </w:t>
      </w:r>
      <w:r>
        <w:rPr>
          <w:rFonts w:hint="eastAsia"/>
        </w:rPr>
        <w:t xml:space="preserve">실행 </w:t>
      </w:r>
      <w:r>
        <w:t>}</w:t>
      </w:r>
    </w:p>
    <w:p w14:paraId="02898367" w14:textId="66D37B23" w:rsidR="007961EA" w:rsidRDefault="007961EA" w:rsidP="007961EA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예)</w:t>
      </w:r>
      <w:r>
        <w:t xml:space="preserve"> function </w:t>
      </w:r>
      <w:proofErr w:type="spellStart"/>
      <w:r>
        <w:t>sayHello</w:t>
      </w:r>
      <w:proofErr w:type="spellEnd"/>
      <w:r>
        <w:t>(</w:t>
      </w:r>
      <w:r w:rsidR="00F22B5D">
        <w:t>x</w:t>
      </w:r>
      <w:r>
        <w:t xml:space="preserve">) { </w:t>
      </w:r>
    </w:p>
    <w:p w14:paraId="1FBE56C2" w14:textId="6CEF64C2" w:rsidR="007961EA" w:rsidRDefault="007961EA" w:rsidP="007961EA">
      <w:pPr>
        <w:pStyle w:val="a3"/>
        <w:ind w:leftChars="0" w:left="1200"/>
      </w:pPr>
      <w:proofErr w:type="gramStart"/>
      <w:r>
        <w:rPr>
          <w:rFonts w:hint="eastAsia"/>
        </w:rPr>
        <w:t>c</w:t>
      </w:r>
      <w:r>
        <w:t>onsole.log(</w:t>
      </w:r>
      <w:proofErr w:type="gramEnd"/>
      <w:r>
        <w:t>‘Hello!’</w:t>
      </w:r>
      <w:r w:rsidR="00F22B5D">
        <w:t>, x</w:t>
      </w:r>
      <w:r>
        <w:t>); }</w:t>
      </w:r>
    </w:p>
    <w:p w14:paraId="63A68741" w14:textId="34606ECB" w:rsidR="00C71073" w:rsidRDefault="007961EA" w:rsidP="00F22B5D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실행 </w:t>
      </w:r>
      <w:r>
        <w:t xml:space="preserve">: </w:t>
      </w:r>
      <w:proofErr w:type="spellStart"/>
      <w:r>
        <w:t>sayHelllo</w:t>
      </w:r>
      <w:proofErr w:type="spellEnd"/>
      <w:r>
        <w:t>(</w:t>
      </w:r>
      <w:r w:rsidR="00F22B5D">
        <w:t>“Nicolas”</w:t>
      </w:r>
      <w:r>
        <w:t>);</w:t>
      </w:r>
    </w:p>
    <w:p w14:paraId="6A90F0EF" w14:textId="4BA9074F" w:rsidR="00F22B5D" w:rsidRDefault="00F22B5D" w:rsidP="00F22B5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인자</w:t>
      </w:r>
      <w:r>
        <w:t>(argument)</w:t>
      </w:r>
      <w:r>
        <w:rPr>
          <w:rFonts w:hint="eastAsia"/>
        </w:rPr>
        <w:t xml:space="preserve"> 즉 </w:t>
      </w:r>
      <w:proofErr w:type="spellStart"/>
      <w:r>
        <w:rPr>
          <w:rFonts w:hint="eastAsia"/>
        </w:rPr>
        <w:t>변수명은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아무이름이나</w:t>
      </w:r>
      <w:proofErr w:type="spellEnd"/>
      <w:r>
        <w:rPr>
          <w:rFonts w:hint="eastAsia"/>
        </w:rPr>
        <w:t xml:space="preserve"> 사용 가능하다 </w:t>
      </w:r>
      <w:r>
        <w:t xml:space="preserve">!! </w:t>
      </w:r>
      <w:r>
        <w:rPr>
          <w:rFonts w:hint="eastAsia"/>
        </w:rPr>
        <w:t xml:space="preserve">함수 안에서 사용하게 될 이름이 </w:t>
      </w:r>
      <w:proofErr w:type="spellStart"/>
      <w:r>
        <w:rPr>
          <w:rFonts w:hint="eastAsia"/>
        </w:rPr>
        <w:t>되는거임</w:t>
      </w:r>
      <w:proofErr w:type="spellEnd"/>
      <w:r>
        <w:rPr>
          <w:rFonts w:hint="eastAsia"/>
        </w:rPr>
        <w:t>.</w:t>
      </w:r>
    </w:p>
    <w:p w14:paraId="472890A2" w14:textId="1C13DE23" w:rsidR="00F22B5D" w:rsidRDefault="00F22B5D" w:rsidP="00F22B5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인자(</w:t>
      </w:r>
      <w:r>
        <w:t>argument)</w:t>
      </w:r>
      <w:r>
        <w:rPr>
          <w:rFonts w:hint="eastAsia"/>
        </w:rPr>
        <w:t xml:space="preserve">는 변수 </w:t>
      </w:r>
      <w:proofErr w:type="spellStart"/>
      <w:r>
        <w:rPr>
          <w:rFonts w:hint="eastAsia"/>
        </w:rPr>
        <w:t>같은거인데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우리가 주는 값을 저장한다.</w:t>
      </w:r>
    </w:p>
    <w:p w14:paraId="413D999D" w14:textId="3FCE0E72" w:rsidR="00F22B5D" w:rsidRDefault="00F22B5D" w:rsidP="00F22B5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두 개 이상을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싶으면 콤마를 사용하면 된다.</w:t>
      </w:r>
      <w:r>
        <w:t xml:space="preserve"> (</w:t>
      </w:r>
      <w:r>
        <w:rPr>
          <w:rFonts w:hint="eastAsia"/>
        </w:rPr>
        <w:t>변수 두개,</w:t>
      </w:r>
      <w:r>
        <w:t xml:space="preserve"> </w:t>
      </w:r>
      <w:proofErr w:type="spellStart"/>
      <w:r>
        <w:rPr>
          <w:rFonts w:hint="eastAsia"/>
        </w:rPr>
        <w:t>실행할때도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두개)</w:t>
      </w:r>
    </w:p>
    <w:p w14:paraId="4BF4F117" w14:textId="364F5244" w:rsidR="00F22B5D" w:rsidRDefault="00F22B5D" w:rsidP="00F22B5D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이게 외부에 있는 데이터를 읽는 함수를 만드는 방법임.</w:t>
      </w:r>
      <w:r>
        <w:t xml:space="preserve"> </w:t>
      </w:r>
      <w:proofErr w:type="spellStart"/>
      <w:r>
        <w:rPr>
          <w:rFonts w:hint="eastAsia"/>
        </w:rPr>
        <w:t>함수에게</w:t>
      </w:r>
      <w:proofErr w:type="spellEnd"/>
      <w:r>
        <w:rPr>
          <w:rFonts w:hint="eastAsia"/>
        </w:rPr>
        <w:t xml:space="preserve"> 외부에 있는 데이터를 주는 방법.</w:t>
      </w:r>
    </w:p>
    <w:p w14:paraId="525ED233" w14:textId="60629B09" w:rsidR="00F22B5D" w:rsidRDefault="00F22B5D" w:rsidP="00F22B5D">
      <w:pPr>
        <w:pStyle w:val="a3"/>
        <w:numPr>
          <w:ilvl w:val="0"/>
          <w:numId w:val="16"/>
        </w:numPr>
        <w:ind w:leftChars="0"/>
      </w:pPr>
      <w:r>
        <w:t>console.log()</w:t>
      </w:r>
      <w:r>
        <w:rPr>
          <w:rFonts w:hint="eastAsia"/>
        </w:rPr>
        <w:t xml:space="preserve"> 는 </w:t>
      </w:r>
      <w:proofErr w:type="spellStart"/>
      <w:r>
        <w:rPr>
          <w:rFonts w:hint="eastAsia"/>
        </w:rPr>
        <w:t>괄호안에</w:t>
      </w:r>
      <w:proofErr w:type="spellEnd"/>
      <w:r>
        <w:rPr>
          <w:rFonts w:hint="eastAsia"/>
        </w:rPr>
        <w:t xml:space="preserve"> 아무것도 </w:t>
      </w:r>
      <w:proofErr w:type="spellStart"/>
      <w:r>
        <w:rPr>
          <w:rFonts w:hint="eastAsia"/>
        </w:rPr>
        <w:t>안넣으면</w:t>
      </w:r>
      <w:proofErr w:type="spellEnd"/>
      <w:r>
        <w:rPr>
          <w:rFonts w:hint="eastAsia"/>
        </w:rPr>
        <w:t xml:space="preserve"> 실행 안된다</w:t>
      </w:r>
    </w:p>
    <w:p w14:paraId="41E2997D" w14:textId="5F0D0314" w:rsidR="00F22B5D" w:rsidRDefault="00F22B5D" w:rsidP="00F22B5D">
      <w:pPr>
        <w:pStyle w:val="a3"/>
        <w:ind w:leftChars="0"/>
      </w:pPr>
      <w:r>
        <w:t xml:space="preserve">--&gt;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여기에 뭐든 넣고 싶은 것을 두개의 따옴표 사이에 넣으면 함수는 그걸 사용한다는 말.</w:t>
      </w:r>
    </w:p>
    <w:p w14:paraId="113C040A" w14:textId="7899FA47" w:rsidR="00F22B5D" w:rsidRDefault="00F22B5D" w:rsidP="00F22B5D">
      <w:pPr>
        <w:pStyle w:val="a3"/>
        <w:ind w:leftChars="0"/>
        <w:rPr>
          <w:rFonts w:hint="eastAsia"/>
        </w:rPr>
      </w:pPr>
      <w:r>
        <w:t>* argument</w:t>
      </w:r>
      <w:r>
        <w:rPr>
          <w:rFonts w:hint="eastAsia"/>
        </w:rPr>
        <w:t>(인자,</w:t>
      </w:r>
      <w:r>
        <w:t xml:space="preserve"> </w:t>
      </w:r>
      <w:r>
        <w:rPr>
          <w:rFonts w:hint="eastAsia"/>
        </w:rPr>
        <w:t>변수)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무한히 가질 수 있다 </w:t>
      </w:r>
      <w:r>
        <w:t>!!!!!!</w:t>
      </w:r>
    </w:p>
    <w:p w14:paraId="5B10698A" w14:textId="1FADB451" w:rsidR="00F22B5D" w:rsidRDefault="00F22B5D"/>
    <w:p w14:paraId="65EB5174" w14:textId="0FA0BAAA" w:rsidR="00F22B5D" w:rsidRDefault="00F22B5D"/>
    <w:p w14:paraId="268641CA" w14:textId="02189F91" w:rsidR="00B75A37" w:rsidRPr="00B75A37" w:rsidRDefault="00B75A37" w:rsidP="00B75A37">
      <w:pPr>
        <w:rPr>
          <w:b/>
          <w:bCs/>
        </w:rPr>
      </w:pPr>
      <w:r w:rsidRPr="00B75A37">
        <w:rPr>
          <w:rFonts w:hint="eastAsia"/>
          <w:b/>
          <w:bCs/>
        </w:rPr>
        <w:t>#</w:t>
      </w:r>
      <w:r w:rsidRPr="00B75A37">
        <w:rPr>
          <w:b/>
          <w:bCs/>
        </w:rPr>
        <w:t>2.1 More Function Fun</w:t>
      </w:r>
    </w:p>
    <w:p w14:paraId="05AE3188" w14:textId="429FFFB6" w:rsidR="00B75A37" w:rsidRDefault="00B75A37" w:rsidP="00B75A37">
      <w:pPr>
        <w:pStyle w:val="a3"/>
        <w:numPr>
          <w:ilvl w:val="1"/>
          <w:numId w:val="15"/>
        </w:numPr>
        <w:ind w:leftChars="200" w:left="803" w:hanging="403"/>
      </w:pPr>
      <w:r>
        <w:t>JS</w:t>
      </w:r>
      <w:r>
        <w:rPr>
          <w:rFonts w:hint="eastAsia"/>
        </w:rPr>
        <w:t>에서는 텍스트를 써야하고</w:t>
      </w:r>
      <w:r w:rsidR="00AE5FD6">
        <w:rPr>
          <w:rFonts w:hint="eastAsia"/>
        </w:rPr>
        <w:t xml:space="preserve"> 텍스트에 변수를 섞어 쓸 수 없다.</w:t>
      </w:r>
      <w:r w:rsidR="00AE5FD6">
        <w:t xml:space="preserve"> </w:t>
      </w:r>
      <w:r w:rsidR="00AE5FD6">
        <w:rPr>
          <w:rFonts w:hint="eastAsia"/>
        </w:rPr>
        <w:t xml:space="preserve">만약 우리가 많은 콤마를 쓰고 싶지 않다면 </w:t>
      </w:r>
      <w:r w:rsidR="00AE5FD6">
        <w:t>(</w:t>
      </w:r>
      <w:r w:rsidR="00AE5FD6">
        <w:rPr>
          <w:rFonts w:hint="eastAsia"/>
        </w:rPr>
        <w:t xml:space="preserve">예전에는 </w:t>
      </w:r>
      <w:r w:rsidR="00AE5FD6">
        <w:t xml:space="preserve">+ </w:t>
      </w:r>
      <w:r w:rsidR="00AE5FD6">
        <w:rPr>
          <w:rFonts w:hint="eastAsia"/>
        </w:rPr>
        <w:t>썼음)</w:t>
      </w:r>
    </w:p>
    <w:p w14:paraId="0F21B699" w14:textId="2B084E08" w:rsidR="00AE5FD6" w:rsidRDefault="00AE5FD6" w:rsidP="00B75A37">
      <w:pPr>
        <w:pStyle w:val="a3"/>
        <w:numPr>
          <w:ilvl w:val="1"/>
          <w:numId w:val="15"/>
        </w:numPr>
        <w:ind w:leftChars="200" w:left="803" w:hanging="403"/>
      </w:pPr>
      <w:proofErr w:type="spellStart"/>
      <w:r>
        <w:rPr>
          <w:rFonts w:hint="eastAsia"/>
        </w:rPr>
        <w:t>백틱</w:t>
      </w:r>
      <w:proofErr w:type="spellEnd"/>
      <w:r w:rsidRPr="00AE5FD6">
        <w:rPr>
          <w:rFonts w:ascii="Book Antiqua" w:eastAsia="AppleGothic" w:hAnsi="Book Antiqua"/>
        </w:rPr>
        <w:t>(</w:t>
      </w:r>
      <w:r w:rsidRPr="00AE5FD6">
        <w:rPr>
          <w:rFonts w:ascii="Times New Roman" w:eastAsia="AppleGothic" w:hAnsi="Times New Roman" w:cs="Times New Roman"/>
        </w:rPr>
        <w:t>₩</w:t>
      </w:r>
      <w:r>
        <w:t xml:space="preserve">)(`)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이건 큰따옴표나</w:t>
      </w:r>
      <w:r>
        <w:t xml:space="preserve">” </w:t>
      </w:r>
      <w:r>
        <w:rPr>
          <w:rFonts w:hint="eastAsia"/>
        </w:rPr>
        <w:t>작은따옴표랑</w:t>
      </w:r>
      <w:r>
        <w:t xml:space="preserve">’ </w:t>
      </w:r>
      <w:r>
        <w:rPr>
          <w:rFonts w:hint="eastAsia"/>
        </w:rPr>
        <w:t>매우 다르다.</w:t>
      </w:r>
    </w:p>
    <w:p w14:paraId="31828324" w14:textId="3D90C035" w:rsidR="00AE5FD6" w:rsidRDefault="00AE5FD6" w:rsidP="00AE5FD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예)</w:t>
      </w:r>
      <w:r>
        <w:t xml:space="preserve"> function </w:t>
      </w:r>
      <w:proofErr w:type="spellStart"/>
      <w:r>
        <w:t>sayHello</w:t>
      </w:r>
      <w:proofErr w:type="spellEnd"/>
      <w:r>
        <w:t>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변수</w:t>
      </w:r>
      <w:r>
        <w:t>) {</w:t>
      </w:r>
    </w:p>
    <w:p w14:paraId="78A64C43" w14:textId="6C7C7838" w:rsidR="00AE5FD6" w:rsidRDefault="00AE5FD6" w:rsidP="00AE5FD6">
      <w:pPr>
        <w:pStyle w:val="a3"/>
        <w:ind w:leftChars="0" w:left="2404"/>
      </w:pPr>
      <w:r>
        <w:tab/>
        <w:t>console.log(`Hello ${</w:t>
      </w:r>
      <w:r>
        <w:rPr>
          <w:rFonts w:hint="eastAsia"/>
        </w:rPr>
        <w:t>변수}</w:t>
      </w:r>
      <w:r>
        <w:t xml:space="preserve"> you are ${</w:t>
      </w:r>
      <w:r>
        <w:rPr>
          <w:rFonts w:hint="eastAsia"/>
        </w:rPr>
        <w:t>변수}</w:t>
      </w:r>
      <w:r>
        <w:t xml:space="preserve"> years old`); }</w:t>
      </w:r>
    </w:p>
    <w:p w14:paraId="3D8F905B" w14:textId="4D3C3710" w:rsidR="00F22B5D" w:rsidRDefault="00AE5FD6" w:rsidP="00AE5FD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</w:t>
      </w:r>
      <w:r>
        <w:t>eturning X :</w:t>
      </w:r>
      <w:r>
        <w:rPr>
          <w:rFonts w:hint="eastAsia"/>
        </w:rPr>
        <w:t xml:space="preserve"> </w:t>
      </w:r>
      <w:r>
        <w:t>console.log</w:t>
      </w:r>
      <w:r>
        <w:rPr>
          <w:rFonts w:hint="eastAsia"/>
        </w:rPr>
        <w:t>와 함께 컴퓨터 사이언스의 가장 기본이지만 저거랑 다르다.</w:t>
      </w:r>
    </w:p>
    <w:p w14:paraId="1A1950FC" w14:textId="3F3779CB" w:rsidR="00AE5FD6" w:rsidRDefault="00AE5FD6" w:rsidP="00AE5FD6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 xml:space="preserve">return : </w:t>
      </w:r>
      <w:r>
        <w:rPr>
          <w:rFonts w:hint="eastAsia"/>
        </w:rPr>
        <w:t>돈을 내면 반드시 잔돈을 받아야 하는 것과 같은 개념</w:t>
      </w:r>
    </w:p>
    <w:p w14:paraId="2510674C" w14:textId="2A2ED158" w:rsidR="00F22B5D" w:rsidRDefault="00AE5FD6">
      <w:r>
        <w:rPr>
          <w:noProof/>
        </w:rPr>
        <w:lastRenderedPageBreak/>
        <w:drawing>
          <wp:inline distT="0" distB="0" distL="0" distR="0" wp14:anchorId="6121DAA2" wp14:editId="0D2FF97B">
            <wp:extent cx="5731510" cy="1358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E8DA" w14:textId="732C2A4B" w:rsidR="00F22B5D" w:rsidRDefault="00AE5FD6">
      <w:r>
        <w:rPr>
          <w:rFonts w:hint="eastAsia"/>
        </w:rPr>
        <w:t xml:space="preserve">이렇게 </w:t>
      </w:r>
      <w:r>
        <w:t>console.log</w:t>
      </w:r>
      <w:r>
        <w:rPr>
          <w:rFonts w:hint="eastAsia"/>
        </w:rPr>
        <w:t xml:space="preserve">로 </w:t>
      </w:r>
      <w:proofErr w:type="spellStart"/>
      <w:r>
        <w:t>greetNicolas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반환해보면 정의되지 않았다고 나온다.</w:t>
      </w:r>
    </w:p>
    <w:p w14:paraId="005F8299" w14:textId="6099DC29" w:rsidR="00AE5FD6" w:rsidRDefault="00AE5FD6">
      <w:r>
        <w:t>“</w:t>
      </w:r>
      <w:proofErr w:type="spellStart"/>
      <w:r>
        <w:t>greetNicolas</w:t>
      </w:r>
      <w:proofErr w:type="spellEnd"/>
      <w:r>
        <w:rPr>
          <w:rFonts w:hint="eastAsia"/>
        </w:rPr>
        <w:t xml:space="preserve">는 </w:t>
      </w:r>
      <w:proofErr w:type="spellStart"/>
      <w:r>
        <w:t>sayHello</w:t>
      </w:r>
      <w:proofErr w:type="spellEnd"/>
      <w:r>
        <w:rPr>
          <w:rFonts w:hint="eastAsia"/>
        </w:rPr>
        <w:t>의 실행된 결과 값</w:t>
      </w:r>
      <w:r>
        <w:t>”</w:t>
      </w:r>
      <w:r>
        <w:rPr>
          <w:rFonts w:hint="eastAsia"/>
        </w:rPr>
        <w:t>인데 여기서는 아무것도 반환하지 않았다.</w:t>
      </w:r>
      <w:r>
        <w:t xml:space="preserve"> </w:t>
      </w:r>
      <w:r>
        <w:rPr>
          <w:rFonts w:hint="eastAsia"/>
        </w:rPr>
        <w:t>아무것도 안썼음.</w:t>
      </w:r>
      <w:r>
        <w:t xml:space="preserve"> </w:t>
      </w:r>
    </w:p>
    <w:p w14:paraId="09A00DE1" w14:textId="2B6E1275" w:rsidR="00AE5FD6" w:rsidRDefault="00AE5FD6">
      <w:r>
        <w:rPr>
          <w:rFonts w:hint="eastAsia"/>
        </w:rPr>
        <w:t>‼</w:t>
      </w:r>
      <w:r>
        <w:t xml:space="preserve">️‼️‼️ </w:t>
      </w:r>
      <w:r>
        <w:rPr>
          <w:rFonts w:hint="eastAsia"/>
        </w:rPr>
        <w:t>여기서 반환되게 하려면 함수(</w:t>
      </w:r>
      <w:proofErr w:type="spellStart"/>
      <w:r>
        <w:rPr>
          <w:rFonts w:hint="eastAsia"/>
        </w:rPr>
        <w:t>만든거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안의 </w:t>
      </w:r>
      <w:r>
        <w:t>console.log -&gt; return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바꿔주면 된다. </w:t>
      </w:r>
      <w:r>
        <w:t>()</w:t>
      </w:r>
      <w:r>
        <w:rPr>
          <w:rFonts w:hint="eastAsia"/>
        </w:rPr>
        <w:t>괄호도 빼고</w:t>
      </w:r>
    </w:p>
    <w:p w14:paraId="38C6EA78" w14:textId="1A82ADC9" w:rsidR="00AE5FD6" w:rsidRDefault="00AE5FD6" w:rsidP="00AE5FD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그렇게 바꾸고 </w:t>
      </w:r>
      <w:r>
        <w:t>console.log</w:t>
      </w:r>
      <w:r>
        <w:rPr>
          <w:rFonts w:hint="eastAsia"/>
        </w:rPr>
        <w:t>(맨 밑줄)로 찍어낸다.</w:t>
      </w:r>
      <w:r>
        <w:t xml:space="preserve"> (</w:t>
      </w:r>
      <w:r>
        <w:rPr>
          <w:rFonts w:hint="eastAsia"/>
        </w:rPr>
        <w:t xml:space="preserve">이거 없으면 콘솔 창에 아무 것도 </w:t>
      </w:r>
      <w:proofErr w:type="spellStart"/>
      <w:r>
        <w:rPr>
          <w:rFonts w:hint="eastAsia"/>
        </w:rPr>
        <w:t>안나옴</w:t>
      </w:r>
      <w:proofErr w:type="spellEnd"/>
      <w:r>
        <w:rPr>
          <w:rFonts w:hint="eastAsia"/>
        </w:rPr>
        <w:t>)</w:t>
      </w:r>
    </w:p>
    <w:p w14:paraId="2251A727" w14:textId="4DE63654" w:rsidR="00EB1EE6" w:rsidRDefault="00EB1EE6" w:rsidP="00AE5FD6">
      <w:pPr>
        <w:pStyle w:val="a3"/>
        <w:numPr>
          <w:ilvl w:val="0"/>
          <w:numId w:val="18"/>
        </w:numPr>
        <w:ind w:leftChars="0"/>
      </w:pPr>
      <w:r>
        <w:t>console.log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우리만의 객체(</w:t>
      </w:r>
      <w:r>
        <w:t xml:space="preserve">object) </w:t>
      </w:r>
      <w:r>
        <w:rPr>
          <w:rFonts w:hint="eastAsia"/>
        </w:rPr>
        <w:t>만들기</w:t>
      </w:r>
    </w:p>
    <w:p w14:paraId="13BF07C4" w14:textId="3A70CC35" w:rsidR="00EB1EE6" w:rsidRDefault="00EB1EE6" w:rsidP="00EB1EE6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605F39A2" wp14:editId="7E55BE41">
            <wp:extent cx="3937000" cy="22225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EC31" w14:textId="0D30C8FE" w:rsidR="00EB1EE6" w:rsidRDefault="00EB1EE6" w:rsidP="00EB1EE6">
      <w:pPr>
        <w:pStyle w:val="a3"/>
        <w:ind w:leftChars="0"/>
      </w:pPr>
      <w:r>
        <w:t>* calculator : object(</w:t>
      </w:r>
      <w:r>
        <w:rPr>
          <w:rFonts w:hint="eastAsia"/>
        </w:rPr>
        <w:t>객체)이다.</w:t>
      </w:r>
      <w:r>
        <w:t xml:space="preserve"> console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</w:p>
    <w:p w14:paraId="239B6C5A" w14:textId="03AC2256" w:rsidR="00EB1EE6" w:rsidRPr="00AE5FD6" w:rsidRDefault="00EB1EE6" w:rsidP="00EB1EE6">
      <w:pPr>
        <w:pStyle w:val="a3"/>
        <w:ind w:leftChars="0"/>
        <w:rPr>
          <w:rFonts w:hint="eastAsia"/>
        </w:rPr>
      </w:pPr>
      <w:r>
        <w:rPr>
          <w:rFonts w:hint="eastAsia"/>
        </w:rPr>
        <w:t>*</w:t>
      </w:r>
      <w:r>
        <w:t xml:space="preserve"> plus</w:t>
      </w:r>
      <w:r>
        <w:rPr>
          <w:rFonts w:hint="eastAsia"/>
        </w:rPr>
        <w:t xml:space="preserve"> </w:t>
      </w:r>
      <w:r>
        <w:t>: calculator</w:t>
      </w:r>
      <w:r>
        <w:rPr>
          <w:rFonts w:hint="eastAsia"/>
        </w:rPr>
        <w:t xml:space="preserve"> 안의 인자를 가지는 함수(</w:t>
      </w:r>
      <w:r>
        <w:t>2</w:t>
      </w:r>
      <w:r>
        <w:rPr>
          <w:rFonts w:hint="eastAsia"/>
        </w:rPr>
        <w:t xml:space="preserve">개를 가짐) </w:t>
      </w:r>
      <w:r>
        <w:t xml:space="preserve">log </w:t>
      </w:r>
      <w:proofErr w:type="spellStart"/>
      <w:r>
        <w:rPr>
          <w:rFonts w:hint="eastAsia"/>
        </w:rPr>
        <w:t>처럼</w:t>
      </w:r>
      <w:proofErr w:type="spellEnd"/>
    </w:p>
    <w:p w14:paraId="248F6AEF" w14:textId="2D062459" w:rsidR="00F22B5D" w:rsidRDefault="00F22B5D"/>
    <w:p w14:paraId="5FAD35C9" w14:textId="7DADEEEB" w:rsidR="00F22B5D" w:rsidRDefault="00EB1EE6">
      <w:pPr>
        <w:rPr>
          <w:rFonts w:hint="eastAsia"/>
        </w:rPr>
      </w:pPr>
      <w:r>
        <w:rPr>
          <w:rFonts w:hint="eastAsia"/>
        </w:rPr>
        <w:t xml:space="preserve"> </w:t>
      </w:r>
    </w:p>
    <w:p w14:paraId="64382469" w14:textId="6D58A6A3" w:rsidR="00F22B5D" w:rsidRDefault="00EB1EE6">
      <w:r>
        <w:rPr>
          <w:rFonts w:hint="eastAsia"/>
        </w:rPr>
        <w:t>#</w:t>
      </w:r>
      <w:r>
        <w:t>2.2 JS DOM Functions</w:t>
      </w:r>
    </w:p>
    <w:p w14:paraId="7CFDB5A5" w14:textId="1590B2E7" w:rsidR="00EB1EE6" w:rsidRDefault="00EB1EE6" w:rsidP="00EB1EE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브라우저에서 우리에게 제공하는 더 많은 다른 함수들이 있다.</w:t>
      </w:r>
    </w:p>
    <w:p w14:paraId="6B2C1099" w14:textId="345ED4B4" w:rsidR="00EB1EE6" w:rsidRDefault="00EB1EE6" w:rsidP="00EB1EE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여기서 </w:t>
      </w:r>
      <w:r>
        <w:t>html</w:t>
      </w:r>
      <w:r>
        <w:rPr>
          <w:rFonts w:hint="eastAsia"/>
        </w:rPr>
        <w:t xml:space="preserve">을 다뤄서 </w:t>
      </w:r>
      <w:r>
        <w:t>JS</w:t>
      </w:r>
      <w:r>
        <w:rPr>
          <w:rFonts w:hint="eastAsia"/>
        </w:rPr>
        <w:t xml:space="preserve">와 함께 다루면 어떻게 될까 </w:t>
      </w:r>
      <w:r>
        <w:t>????/</w:t>
      </w:r>
    </w:p>
    <w:p w14:paraId="3512C612" w14:textId="3C29E18E" w:rsidR="00EB1EE6" w:rsidRDefault="00EB1EE6" w:rsidP="00EB1EE6">
      <w:pPr>
        <w:pStyle w:val="a3"/>
        <w:numPr>
          <w:ilvl w:val="0"/>
          <w:numId w:val="19"/>
        </w:numPr>
        <w:ind w:leftChars="0"/>
      </w:pPr>
      <w:r>
        <w:t>CSS</w:t>
      </w:r>
      <w:r>
        <w:rPr>
          <w:rFonts w:hint="eastAsia"/>
        </w:rPr>
        <w:t xml:space="preserve">와 같이 </w:t>
      </w:r>
      <w:r>
        <w:t>JS</w:t>
      </w:r>
      <w:r>
        <w:rPr>
          <w:rFonts w:hint="eastAsia"/>
        </w:rPr>
        <w:t xml:space="preserve">에서도 </w:t>
      </w:r>
      <w:r>
        <w:t>element</w:t>
      </w:r>
      <w:r>
        <w:rPr>
          <w:rFonts w:hint="eastAsia"/>
        </w:rPr>
        <w:t xml:space="preserve"> 선택 할 수 있다.</w:t>
      </w:r>
      <w:r>
        <w:t xml:space="preserve"> </w:t>
      </w:r>
      <w:r>
        <w:rPr>
          <w:rFonts w:hint="eastAsia"/>
        </w:rPr>
        <w:t>그래서 변경 할 수 있다.</w:t>
      </w:r>
      <w:r>
        <w:t xml:space="preserve"> h1</w:t>
      </w:r>
      <w:r>
        <w:rPr>
          <w:rFonts w:hint="eastAsia"/>
        </w:rPr>
        <w:t xml:space="preserve">을 선택해서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있는 것과 같이.</w:t>
      </w:r>
    </w:p>
    <w:p w14:paraId="2DBEE3E5" w14:textId="778EDF35" w:rsidR="00EB1EE6" w:rsidRDefault="00EB1EE6" w:rsidP="00EB1EE6">
      <w:pPr>
        <w:pStyle w:val="a3"/>
        <w:numPr>
          <w:ilvl w:val="0"/>
          <w:numId w:val="19"/>
        </w:numPr>
        <w:ind w:leftChars="0"/>
      </w:pPr>
      <w:r>
        <w:t>JS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 선택하는 방법 </w:t>
      </w:r>
      <w:r>
        <w:t>: document.</w:t>
      </w:r>
    </w:p>
    <w:p w14:paraId="29DCEEDB" w14:textId="77777777" w:rsidR="00EB1EE6" w:rsidRDefault="00EB1EE6" w:rsidP="00EB1EE6">
      <w:pPr>
        <w:pStyle w:val="a3"/>
        <w:numPr>
          <w:ilvl w:val="0"/>
          <w:numId w:val="20"/>
        </w:numPr>
        <w:ind w:leftChars="0"/>
      </w:pPr>
      <w:r>
        <w:t>document</w:t>
      </w:r>
      <w:r>
        <w:rPr>
          <w:rFonts w:hint="eastAsia"/>
        </w:rPr>
        <w:t xml:space="preserve">도 </w:t>
      </w:r>
      <w:r>
        <w:t>object</w:t>
      </w:r>
      <w:r>
        <w:rPr>
          <w:rFonts w:hint="eastAsia"/>
        </w:rPr>
        <w:t>이다.</w:t>
      </w:r>
      <w:r>
        <w:t xml:space="preserve"> document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대표하는 </w:t>
      </w:r>
      <w:r>
        <w:t>html</w:t>
      </w:r>
      <w:r>
        <w:rPr>
          <w:rFonts w:hint="eastAsia"/>
        </w:rPr>
        <w:t>을 준다.</w:t>
      </w:r>
      <w:r>
        <w:t xml:space="preserve"> html</w:t>
      </w:r>
      <w:r>
        <w:rPr>
          <w:rFonts w:hint="eastAsia"/>
        </w:rPr>
        <w:t xml:space="preserve"> </w:t>
      </w:r>
      <w:r>
        <w:t>document</w:t>
      </w:r>
      <w:r>
        <w:rPr>
          <w:rFonts w:hint="eastAsia"/>
        </w:rPr>
        <w:t xml:space="preserve">는 </w:t>
      </w:r>
      <w:r>
        <w:t>JS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되는거임</w:t>
      </w:r>
      <w:proofErr w:type="spellEnd"/>
      <w:r>
        <w:rPr>
          <w:rFonts w:hint="eastAsia"/>
        </w:rPr>
        <w:t xml:space="preserve"> </w:t>
      </w:r>
    </w:p>
    <w:p w14:paraId="3F15DE81" w14:textId="0CF13211" w:rsidR="00EB1EE6" w:rsidRDefault="00EB1EE6" w:rsidP="00EB1EE6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document</w:t>
      </w:r>
      <w:r>
        <w:rPr>
          <w:rFonts w:hint="eastAsia"/>
        </w:rPr>
        <w:t xml:space="preserve">도 많은 </w:t>
      </w:r>
      <w:r>
        <w:t>.</w:t>
      </w:r>
      <w:r>
        <w:rPr>
          <w:rFonts w:hint="eastAsia"/>
        </w:rPr>
        <w:t>함수(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있다..</w:t>
      </w:r>
    </w:p>
    <w:p w14:paraId="361523C6" w14:textId="640A33B3" w:rsidR="00F22B5D" w:rsidRDefault="00F22B5D"/>
    <w:p w14:paraId="766E52E2" w14:textId="77777777" w:rsidR="00F22B5D" w:rsidRDefault="00F22B5D">
      <w:pPr>
        <w:rPr>
          <w:rFonts w:hint="eastAsia"/>
        </w:rPr>
      </w:pPr>
    </w:p>
    <w:p w14:paraId="35F424A2" w14:textId="54342C3C" w:rsidR="00C71073" w:rsidRDefault="00C71073"/>
    <w:p w14:paraId="7091CB64" w14:textId="2434B41D" w:rsidR="00F22B5D" w:rsidRDefault="00F22B5D"/>
    <w:p w14:paraId="14EE8EE2" w14:textId="1EEC3F7B" w:rsidR="00F22B5D" w:rsidRDefault="00F22B5D"/>
    <w:p w14:paraId="684C212E" w14:textId="4BA1D733" w:rsidR="00F22B5D" w:rsidRDefault="00F22B5D"/>
    <w:p w14:paraId="1AC9922D" w14:textId="41F9893C" w:rsidR="00F22B5D" w:rsidRDefault="00F22B5D"/>
    <w:p w14:paraId="1D12A82D" w14:textId="6FCA96F8" w:rsidR="00F22B5D" w:rsidRDefault="00F22B5D"/>
    <w:p w14:paraId="4A0E9304" w14:textId="2C2AE216" w:rsidR="00F22B5D" w:rsidRDefault="00F22B5D"/>
    <w:p w14:paraId="04303379" w14:textId="48335564" w:rsidR="00F22B5D" w:rsidRDefault="00F22B5D"/>
    <w:p w14:paraId="745FAC26" w14:textId="155C314F" w:rsidR="00F22B5D" w:rsidRDefault="00F22B5D"/>
    <w:p w14:paraId="0CDC4EC9" w14:textId="7AC73980" w:rsidR="00F22B5D" w:rsidRDefault="00F22B5D"/>
    <w:p w14:paraId="47F5E474" w14:textId="3F4A00D8" w:rsidR="00F22B5D" w:rsidRDefault="00F22B5D"/>
    <w:p w14:paraId="150F3BFB" w14:textId="77777777" w:rsidR="00F22B5D" w:rsidRDefault="00F22B5D">
      <w:pPr>
        <w:rPr>
          <w:rFonts w:hint="eastAsia"/>
        </w:rPr>
      </w:pPr>
    </w:p>
    <w:p w14:paraId="6DFC4642" w14:textId="77777777" w:rsidR="00C71073" w:rsidRPr="00F5630E" w:rsidRDefault="00C71073"/>
    <w:sectPr w:rsidR="00C71073" w:rsidRPr="00F56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3BF1D" w14:textId="77777777" w:rsidR="00BE2B93" w:rsidRDefault="00BE2B93" w:rsidP="00AE5FD6">
      <w:r>
        <w:separator/>
      </w:r>
    </w:p>
  </w:endnote>
  <w:endnote w:type="continuationSeparator" w:id="0">
    <w:p w14:paraId="35243462" w14:textId="77777777" w:rsidR="00BE2B93" w:rsidRDefault="00BE2B93" w:rsidP="00AE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(제목)">
    <w:altName w:val="맑은 고딕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pleGothic">
    <w:altName w:val="AppleGothic"/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6500D" w14:textId="77777777" w:rsidR="00BE2B93" w:rsidRDefault="00BE2B93" w:rsidP="00AE5FD6">
      <w:r>
        <w:separator/>
      </w:r>
    </w:p>
  </w:footnote>
  <w:footnote w:type="continuationSeparator" w:id="0">
    <w:p w14:paraId="35E79A94" w14:textId="77777777" w:rsidR="00BE2B93" w:rsidRDefault="00BE2B93" w:rsidP="00AE5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2F6B"/>
    <w:multiLevelType w:val="hybridMultilevel"/>
    <w:tmpl w:val="BEA8BEC4"/>
    <w:lvl w:ilvl="0" w:tplc="52CE03CA">
      <w:start w:val="1"/>
      <w:numFmt w:val="bullet"/>
      <w:lvlText w:val="*"/>
      <w:lvlJc w:val="left"/>
      <w:pPr>
        <w:ind w:left="2404" w:hanging="400"/>
      </w:pPr>
      <w:rPr>
        <w:rFonts w:ascii="맑은 고딕(제목)" w:eastAsia="맑은 고딕(제목)" w:hAnsi="맑은 고딕(제목)" w:hint="eastAsia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1" w15:restartNumberingAfterBreak="0">
    <w:nsid w:val="1298059E"/>
    <w:multiLevelType w:val="hybridMultilevel"/>
    <w:tmpl w:val="395CF6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5B2896"/>
    <w:multiLevelType w:val="hybridMultilevel"/>
    <w:tmpl w:val="AF0021F0"/>
    <w:lvl w:ilvl="0" w:tplc="3618BFB6">
      <w:start w:val="1"/>
      <w:numFmt w:val="bullet"/>
      <w:lvlText w:val="–"/>
      <w:lvlJc w:val="left"/>
      <w:pPr>
        <w:ind w:left="24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3" w15:restartNumberingAfterBreak="0">
    <w:nsid w:val="17530FA0"/>
    <w:multiLevelType w:val="hybridMultilevel"/>
    <w:tmpl w:val="EF78934E"/>
    <w:lvl w:ilvl="0" w:tplc="52CE03CA">
      <w:start w:val="1"/>
      <w:numFmt w:val="bullet"/>
      <w:lvlText w:val="*"/>
      <w:lvlJc w:val="left"/>
      <w:pPr>
        <w:ind w:left="2396" w:hanging="400"/>
      </w:pPr>
      <w:rPr>
        <w:rFonts w:ascii="맑은 고딕(제목)" w:eastAsia="맑은 고딕(제목)" w:hAnsi="맑은 고딕(제목)" w:hint="eastAsia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4" w15:restartNumberingAfterBreak="0">
    <w:nsid w:val="1BF54482"/>
    <w:multiLevelType w:val="hybridMultilevel"/>
    <w:tmpl w:val="420C1D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AD0CF7"/>
    <w:multiLevelType w:val="hybridMultilevel"/>
    <w:tmpl w:val="0D5CF8B6"/>
    <w:lvl w:ilvl="0" w:tplc="3618BFB6">
      <w:start w:val="1"/>
      <w:numFmt w:val="bullet"/>
      <w:lvlText w:val="–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667628"/>
    <w:multiLevelType w:val="hybridMultilevel"/>
    <w:tmpl w:val="5426B3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9E4BDA"/>
    <w:multiLevelType w:val="hybridMultilevel"/>
    <w:tmpl w:val="D994A0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70466B"/>
    <w:multiLevelType w:val="hybridMultilevel"/>
    <w:tmpl w:val="90D815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C2E0D17"/>
    <w:multiLevelType w:val="hybridMultilevel"/>
    <w:tmpl w:val="BAB2C6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F5434A"/>
    <w:multiLevelType w:val="hybridMultilevel"/>
    <w:tmpl w:val="84E85E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1734A0"/>
    <w:multiLevelType w:val="hybridMultilevel"/>
    <w:tmpl w:val="5002B26E"/>
    <w:lvl w:ilvl="0" w:tplc="04090011">
      <w:start w:val="1"/>
      <w:numFmt w:val="decimalEnclosedCircle"/>
      <w:lvlText w:val="%1"/>
      <w:lvlJc w:val="left"/>
      <w:pPr>
        <w:ind w:left="2396" w:hanging="400"/>
      </w:pPr>
    </w:lvl>
    <w:lvl w:ilvl="1" w:tplc="04090019" w:tentative="1">
      <w:start w:val="1"/>
      <w:numFmt w:val="upperLetter"/>
      <w:lvlText w:val="%2."/>
      <w:lvlJc w:val="left"/>
      <w:pPr>
        <w:ind w:left="2796" w:hanging="400"/>
      </w:pPr>
    </w:lvl>
    <w:lvl w:ilvl="2" w:tplc="0409001B" w:tentative="1">
      <w:start w:val="1"/>
      <w:numFmt w:val="lowerRoman"/>
      <w:lvlText w:val="%3."/>
      <w:lvlJc w:val="right"/>
      <w:pPr>
        <w:ind w:left="3196" w:hanging="400"/>
      </w:pPr>
    </w:lvl>
    <w:lvl w:ilvl="3" w:tplc="0409000F" w:tentative="1">
      <w:start w:val="1"/>
      <w:numFmt w:val="decimal"/>
      <w:lvlText w:val="%4."/>
      <w:lvlJc w:val="left"/>
      <w:pPr>
        <w:ind w:left="3596" w:hanging="400"/>
      </w:pPr>
    </w:lvl>
    <w:lvl w:ilvl="4" w:tplc="04090019" w:tentative="1">
      <w:start w:val="1"/>
      <w:numFmt w:val="upperLetter"/>
      <w:lvlText w:val="%5."/>
      <w:lvlJc w:val="left"/>
      <w:pPr>
        <w:ind w:left="3996" w:hanging="400"/>
      </w:pPr>
    </w:lvl>
    <w:lvl w:ilvl="5" w:tplc="0409001B" w:tentative="1">
      <w:start w:val="1"/>
      <w:numFmt w:val="lowerRoman"/>
      <w:lvlText w:val="%6."/>
      <w:lvlJc w:val="right"/>
      <w:pPr>
        <w:ind w:left="4396" w:hanging="400"/>
      </w:pPr>
    </w:lvl>
    <w:lvl w:ilvl="6" w:tplc="0409000F" w:tentative="1">
      <w:start w:val="1"/>
      <w:numFmt w:val="decimal"/>
      <w:lvlText w:val="%7."/>
      <w:lvlJc w:val="left"/>
      <w:pPr>
        <w:ind w:left="4796" w:hanging="400"/>
      </w:pPr>
    </w:lvl>
    <w:lvl w:ilvl="7" w:tplc="04090019" w:tentative="1">
      <w:start w:val="1"/>
      <w:numFmt w:val="upperLetter"/>
      <w:lvlText w:val="%8."/>
      <w:lvlJc w:val="left"/>
      <w:pPr>
        <w:ind w:left="5196" w:hanging="400"/>
      </w:pPr>
    </w:lvl>
    <w:lvl w:ilvl="8" w:tplc="0409001B" w:tentative="1">
      <w:start w:val="1"/>
      <w:numFmt w:val="lowerRoman"/>
      <w:lvlText w:val="%9."/>
      <w:lvlJc w:val="right"/>
      <w:pPr>
        <w:ind w:left="5596" w:hanging="400"/>
      </w:pPr>
    </w:lvl>
  </w:abstractNum>
  <w:abstractNum w:abstractNumId="12" w15:restartNumberingAfterBreak="0">
    <w:nsid w:val="4BD56DC3"/>
    <w:multiLevelType w:val="hybridMultilevel"/>
    <w:tmpl w:val="843A1E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48378E"/>
    <w:multiLevelType w:val="hybridMultilevel"/>
    <w:tmpl w:val="F9CEDD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58F09CD"/>
    <w:multiLevelType w:val="hybridMultilevel"/>
    <w:tmpl w:val="7E806E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6827FA3"/>
    <w:multiLevelType w:val="hybridMultilevel"/>
    <w:tmpl w:val="D68C3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AA372D"/>
    <w:multiLevelType w:val="hybridMultilevel"/>
    <w:tmpl w:val="0EEA6A3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C8521AC"/>
    <w:multiLevelType w:val="hybridMultilevel"/>
    <w:tmpl w:val="4260CE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7A2E58"/>
    <w:multiLevelType w:val="hybridMultilevel"/>
    <w:tmpl w:val="2206B13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7C6037EC"/>
    <w:multiLevelType w:val="hybridMultilevel"/>
    <w:tmpl w:val="32D8D2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7"/>
  </w:num>
  <w:num w:numId="6">
    <w:abstractNumId w:val="19"/>
  </w:num>
  <w:num w:numId="7">
    <w:abstractNumId w:val="11"/>
  </w:num>
  <w:num w:numId="8">
    <w:abstractNumId w:val="8"/>
  </w:num>
  <w:num w:numId="9">
    <w:abstractNumId w:val="13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18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9"/>
  </w:num>
  <w:num w:numId="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김지슬">
    <w15:presenceInfo w15:providerId="AD" w15:userId="S::2015111643@hanma.kr::ce73cea2-c0b8-45e7-8c30-bb84786910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0E"/>
    <w:rsid w:val="001B0CA3"/>
    <w:rsid w:val="00485F25"/>
    <w:rsid w:val="00495701"/>
    <w:rsid w:val="007961EA"/>
    <w:rsid w:val="008411CE"/>
    <w:rsid w:val="00857246"/>
    <w:rsid w:val="008E76AF"/>
    <w:rsid w:val="00A23B29"/>
    <w:rsid w:val="00A67B63"/>
    <w:rsid w:val="00AE5FD6"/>
    <w:rsid w:val="00B75A37"/>
    <w:rsid w:val="00BE2B93"/>
    <w:rsid w:val="00C71073"/>
    <w:rsid w:val="00CB2044"/>
    <w:rsid w:val="00EB1EE6"/>
    <w:rsid w:val="00F22B5D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B36"/>
  <w15:chartTrackingRefBased/>
  <w15:docId w15:val="{F6A0DFC1-FB3E-8D4D-809F-AEF44006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3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5F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FD6"/>
  </w:style>
  <w:style w:type="paragraph" w:styleId="a5">
    <w:name w:val="footer"/>
    <w:basedOn w:val="a"/>
    <w:link w:val="Char0"/>
    <w:uiPriority w:val="99"/>
    <w:unhideWhenUsed/>
    <w:rsid w:val="00AE5F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김지슬</dc:creator>
  <cp:keywords/>
  <dc:description/>
  <cp:lastModifiedBy>김지슬</cp:lastModifiedBy>
  <cp:revision>14</cp:revision>
  <dcterms:created xsi:type="dcterms:W3CDTF">2020-12-22T05:41:00Z</dcterms:created>
  <dcterms:modified xsi:type="dcterms:W3CDTF">2020-12-23T14:38:00Z</dcterms:modified>
</cp:coreProperties>
</file>